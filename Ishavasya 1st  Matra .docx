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F2A" w:rsidRDefault="00035E50" w:rsidP="003964D5">
      <w:pPr>
        <w:jc w:val="center"/>
        <w:rPr>
          <w:rFonts w:ascii="Arial Unicode MS" w:eastAsia="Arial Unicode MS" w:hAnsi="Arial Unicode MS" w:cs="Arial Unicode MS"/>
          <w:b/>
          <w:bCs/>
          <w:sz w:val="44"/>
          <w:szCs w:val="44"/>
          <w:lang w:bidi="hi-IN"/>
        </w:rPr>
      </w:pPr>
      <w:r>
        <w:rPr>
          <w:rFonts w:ascii="Arial Unicode MS" w:eastAsia="Arial Unicode MS" w:hAnsi="Arial Unicode MS" w:cs="Arial Unicode MS"/>
          <w:b/>
          <w:bCs/>
          <w:sz w:val="44"/>
          <w:szCs w:val="44"/>
          <w:lang w:bidi="hi-IN"/>
        </w:rPr>
        <w:t xml:space="preserve"> </w:t>
      </w:r>
      <w:r w:rsidR="00AB3779">
        <w:rPr>
          <w:rFonts w:ascii="Arial Unicode MS" w:eastAsia="Arial Unicode MS" w:hAnsi="Arial Unicode MS" w:cs="Arial Unicode MS"/>
          <w:b/>
          <w:bCs/>
          <w:sz w:val="44"/>
          <w:szCs w:val="44"/>
          <w:lang w:bidi="hi-IN"/>
        </w:rPr>
        <w:t xml:space="preserve"> </w:t>
      </w:r>
      <w:r w:rsidR="0089660B">
        <w:rPr>
          <w:rFonts w:ascii="Arial Unicode MS" w:eastAsia="Arial Unicode MS" w:hAnsi="Arial Unicode MS" w:cs="Arial Unicode MS"/>
          <w:b/>
          <w:bCs/>
          <w:sz w:val="44"/>
          <w:szCs w:val="44"/>
          <w:lang w:bidi="hi-IN"/>
        </w:rPr>
        <w:t xml:space="preserve"> </w:t>
      </w:r>
      <w:r w:rsidR="003964D5" w:rsidRPr="003964D5">
        <w:rPr>
          <w:rFonts w:ascii="Arial Unicode MS" w:eastAsia="Arial Unicode MS" w:hAnsi="Arial Unicode MS" w:cs="Arial Unicode MS" w:hint="cs"/>
          <w:b/>
          <w:bCs/>
          <w:sz w:val="44"/>
          <w:szCs w:val="44"/>
          <w:cs/>
          <w:lang w:bidi="hi-IN"/>
        </w:rPr>
        <w:t>प्रथम मंत्र</w:t>
      </w:r>
    </w:p>
    <w:p w:rsidR="003964D5" w:rsidRP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ॐ ईशावास्यम्‍ इदं सर्वं यत्‍ किं च जगत्यां जगत्‍ ।</w:t>
      </w:r>
    </w:p>
    <w:p w:rsidR="003964D5" w:rsidRDefault="003964D5" w:rsidP="003964D5">
      <w:pPr>
        <w:spacing w:after="0" w:line="240" w:lineRule="auto"/>
        <w:jc w:val="center"/>
        <w:rPr>
          <w:rFonts w:ascii="Arial Unicode MS" w:eastAsia="Arial Unicode MS" w:hAnsi="Arial Unicode MS" w:cs="Arial Unicode MS"/>
          <w:i/>
          <w:iC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गृधः</w:t>
      </w:r>
      <w:r w:rsidRPr="003964D5">
        <w:rPr>
          <w:rFonts w:ascii="Arial Unicode MS" w:eastAsia="Arial Unicode MS" w:hAnsi="Arial Unicode MS" w:cs="Arial Unicode MS" w:hint="cs"/>
          <w:i/>
          <w:iCs/>
          <w:sz w:val="28"/>
          <w:szCs w:val="28"/>
          <w:cs/>
          <w:lang w:bidi="hi-IN"/>
        </w:rPr>
        <w:t xml:space="preserve"> कस्य स्विद्‍ धनम्‍ ॥१॥</w:t>
      </w:r>
    </w:p>
    <w:p w:rsidR="003964D5" w:rsidRDefault="003964D5" w:rsidP="003964D5">
      <w:pPr>
        <w:spacing w:after="0" w:line="240" w:lineRule="auto"/>
        <w:jc w:val="both"/>
        <w:rPr>
          <w:rFonts w:ascii="Arial Unicode MS" w:eastAsia="Arial Unicode MS" w:hAnsi="Arial Unicode MS" w:cs="Arial Unicode MS"/>
          <w:sz w:val="28"/>
          <w:szCs w:val="28"/>
          <w:lang w:bidi="hi-IN"/>
        </w:rPr>
      </w:pPr>
    </w:p>
    <w:p w:rsidR="003964D5" w:rsidRDefault="003964D5" w:rsidP="005E01E3">
      <w:pPr>
        <w:spacing w:after="0" w:line="240" w:lineRule="auto"/>
        <w:ind w:firstLine="720"/>
        <w:jc w:val="both"/>
        <w:rPr>
          <w:rFonts w:ascii="Arial Unicode MS" w:eastAsia="Arial Unicode MS" w:hAnsi="Arial Unicode MS" w:cs="Arial Unicode MS"/>
          <w:i/>
          <w:iCs/>
          <w:sz w:val="28"/>
          <w:szCs w:val="28"/>
          <w:lang w:bidi="hi-IN"/>
        </w:rPr>
      </w:pPr>
      <w:r w:rsidRPr="00C65F64">
        <w:rPr>
          <w:rFonts w:ascii="Arial Unicode MS" w:eastAsia="Arial Unicode MS" w:hAnsi="Arial Unicode MS" w:cs="Arial Unicode MS" w:hint="cs"/>
          <w:i/>
          <w:iCs/>
          <w:sz w:val="28"/>
          <w:szCs w:val="28"/>
          <w:cs/>
          <w:lang w:bidi="hi-IN"/>
        </w:rPr>
        <w:t xml:space="preserve">जीवन एक समरूप, समांगी जैविक समग्रता है। उसके भिन्न भाग नहीं हैं। </w:t>
      </w:r>
      <w:r w:rsidR="005E01E3" w:rsidRPr="00C65F64">
        <w:rPr>
          <w:rFonts w:ascii="Arial Unicode MS" w:eastAsia="Arial Unicode MS" w:hAnsi="Arial Unicode MS" w:cs="Arial Unicode MS" w:hint="cs"/>
          <w:i/>
          <w:iCs/>
          <w:sz w:val="28"/>
          <w:szCs w:val="28"/>
          <w:cs/>
          <w:lang w:bidi="hi-IN"/>
        </w:rPr>
        <w:t>जीवन में लय है, गतिविधि है। प्रत्येक गतिविधि के साथ निस्तब्धता, गतिहीनता</w:t>
      </w:r>
      <w:r w:rsidR="00C65F64" w:rsidRPr="00C65F64">
        <w:rPr>
          <w:rFonts w:ascii="Arial Unicode MS" w:eastAsia="Arial Unicode MS" w:hAnsi="Arial Unicode MS" w:cs="Arial Unicode MS" w:hint="cs"/>
          <w:i/>
          <w:iCs/>
          <w:sz w:val="28"/>
          <w:szCs w:val="28"/>
          <w:cs/>
          <w:lang w:bidi="hi-IN"/>
        </w:rPr>
        <w:t xml:space="preserve"> अंतर्भूत है, उसमें समाई हुई </w:t>
      </w:r>
      <w:r w:rsidR="005E01E3" w:rsidRPr="00C65F64">
        <w:rPr>
          <w:rFonts w:ascii="Arial Unicode MS" w:eastAsia="Arial Unicode MS" w:hAnsi="Arial Unicode MS" w:cs="Arial Unicode MS" w:hint="cs"/>
          <w:i/>
          <w:iCs/>
          <w:sz w:val="28"/>
          <w:szCs w:val="28"/>
          <w:cs/>
          <w:lang w:bidi="hi-IN"/>
        </w:rPr>
        <w:t>है। चूँकि जीवन एकात्मता है</w:t>
      </w:r>
      <w:r w:rsidR="00C65F64" w:rsidRPr="00C65F64">
        <w:rPr>
          <w:rFonts w:ascii="Arial Unicode MS" w:eastAsia="Arial Unicode MS" w:hAnsi="Arial Unicode MS" w:cs="Arial Unicode MS" w:hint="cs"/>
          <w:i/>
          <w:iCs/>
          <w:sz w:val="28"/>
          <w:szCs w:val="28"/>
          <w:cs/>
          <w:lang w:bidi="hi-IN"/>
        </w:rPr>
        <w:t>,</w:t>
      </w:r>
      <w:r w:rsidR="005E01E3" w:rsidRPr="00C65F64">
        <w:rPr>
          <w:rFonts w:ascii="Arial Unicode MS" w:eastAsia="Arial Unicode MS" w:hAnsi="Arial Unicode MS" w:cs="Arial Unicode MS" w:hint="cs"/>
          <w:i/>
          <w:iCs/>
          <w:sz w:val="28"/>
          <w:szCs w:val="28"/>
          <w:cs/>
          <w:lang w:bidi="hi-IN"/>
        </w:rPr>
        <w:t xml:space="preserve"> उसके सारतत्व का आनंद उठाओ। लेकिन असार, अनावश्यक, अतिरिक्त अथवा गौण का त्याग कर दो। जिस वजह से दिव्यता ससीम कर दी गई है उसके प्रति की </w:t>
      </w:r>
      <w:r w:rsidR="00C65F64" w:rsidRPr="00C65F64">
        <w:rPr>
          <w:rFonts w:ascii="Arial Unicode MS" w:eastAsia="Arial Unicode MS" w:hAnsi="Arial Unicode MS" w:cs="Arial Unicode MS" w:hint="cs"/>
          <w:i/>
          <w:iCs/>
          <w:sz w:val="28"/>
          <w:szCs w:val="28"/>
          <w:cs/>
          <w:lang w:bidi="hi-IN"/>
        </w:rPr>
        <w:t xml:space="preserve">आपकी </w:t>
      </w:r>
      <w:r w:rsidR="005E01E3" w:rsidRPr="00C65F64">
        <w:rPr>
          <w:rFonts w:ascii="Arial Unicode MS" w:eastAsia="Arial Unicode MS" w:hAnsi="Arial Unicode MS" w:cs="Arial Unicode MS" w:hint="cs"/>
          <w:i/>
          <w:iCs/>
          <w:sz w:val="28"/>
          <w:szCs w:val="28"/>
          <w:cs/>
          <w:lang w:bidi="hi-IN"/>
        </w:rPr>
        <w:t xml:space="preserve">आसक्ति हटा दो। </w:t>
      </w: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p>
    <w:p w:rsidR="00C65F64" w:rsidRDefault="00C65F6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आगे बढने से पहले यह स्मरण रखना ठीक होगा कि यहाँ विमला कुछ पढा नहीं रही है।  ईशावास्य उपनिषद जो भी बताना चाह रहा है, केवल वही, विमला आप तक पहुँचा रही है। आज का विज्ञान कहां है और</w:t>
      </w:r>
      <w:r w:rsidRPr="00C65F6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आज आप</w:t>
      </w:r>
      <w:r w:rsidR="00912A94">
        <w:rPr>
          <w:rFonts w:ascii="Arial Unicode MS" w:eastAsia="Arial Unicode MS" w:hAnsi="Arial Unicode MS" w:cs="Arial Unicode MS" w:hint="cs"/>
          <w:sz w:val="28"/>
          <w:szCs w:val="28"/>
          <w:cs/>
          <w:lang w:bidi="hi-IN"/>
        </w:rPr>
        <w:t xml:space="preserve"> अपने</w:t>
      </w:r>
      <w:r>
        <w:rPr>
          <w:rFonts w:ascii="Arial Unicode MS" w:eastAsia="Arial Unicode MS" w:hAnsi="Arial Unicode MS" w:cs="Arial Unicode MS" w:hint="cs"/>
          <w:sz w:val="28"/>
          <w:szCs w:val="28"/>
          <w:cs/>
          <w:lang w:bidi="hi-IN"/>
        </w:rPr>
        <w:t xml:space="preserve"> जीवन </w:t>
      </w:r>
      <w:r w:rsidR="00912A94">
        <w:rPr>
          <w:rFonts w:ascii="Arial Unicode MS" w:eastAsia="Arial Unicode MS" w:hAnsi="Arial Unicode MS" w:cs="Arial Unicode MS" w:hint="cs"/>
          <w:sz w:val="28"/>
          <w:szCs w:val="28"/>
          <w:cs/>
          <w:lang w:bidi="hi-IN"/>
        </w:rPr>
        <w:t>से उस शिक्षा परस्पर संबंध कैसे लगाएँ,</w:t>
      </w:r>
      <w:r>
        <w:rPr>
          <w:rFonts w:ascii="Arial Unicode MS" w:eastAsia="Arial Unicode MS" w:hAnsi="Arial Unicode MS" w:cs="Arial Unicode MS" w:hint="cs"/>
          <w:sz w:val="28"/>
          <w:szCs w:val="28"/>
          <w:cs/>
          <w:lang w:bidi="hi-IN"/>
        </w:rPr>
        <w:t xml:space="preserve"> यह बता रही है। </w:t>
      </w:r>
      <w:r w:rsidR="00912A94">
        <w:rPr>
          <w:rFonts w:ascii="Arial Unicode MS" w:eastAsia="Arial Unicode MS" w:hAnsi="Arial Unicode MS" w:cs="Arial Unicode MS" w:hint="cs"/>
          <w:sz w:val="28"/>
          <w:szCs w:val="28"/>
          <w:cs/>
          <w:lang w:bidi="hi-IN"/>
        </w:rPr>
        <w:t>यह केवल राज-योग के अभ्यास में आपको सहायक हो, इस हेतु से है।</w:t>
      </w:r>
      <w:r>
        <w:rPr>
          <w:rFonts w:ascii="Arial Unicode MS" w:eastAsia="Arial Unicode MS" w:hAnsi="Arial Unicode MS" w:cs="Arial Unicode MS" w:hint="cs"/>
          <w:sz w:val="28"/>
          <w:szCs w:val="28"/>
          <w:cs/>
          <w:lang w:bidi="hi-IN"/>
        </w:rPr>
        <w:t xml:space="preserve"> </w:t>
      </w:r>
      <w:r w:rsidR="00912A94">
        <w:rPr>
          <w:rFonts w:ascii="Arial Unicode MS" w:eastAsia="Arial Unicode MS" w:hAnsi="Arial Unicode MS" w:cs="Arial Unicode MS" w:hint="cs"/>
          <w:sz w:val="28"/>
          <w:szCs w:val="28"/>
          <w:cs/>
          <w:lang w:bidi="hi-IN"/>
        </w:rPr>
        <w:t>तो यह विमला से संवाद नहीं है। विमला यहाँ बैढती है किंतु यह विमला का व्याख्यान नहीं है। ईशवास्य उपनिषद जो कह रहा है वही विमला पढा रही है, वही आपको समझाने का यत्न कर रही है।</w:t>
      </w:r>
    </w:p>
    <w:p w:rsidR="00912A94" w:rsidRDefault="00912A94" w:rsidP="005E01E3">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इसीवजह से मैं ने लोगों से कहा कि आपको इसमें रूचि नहीं लगेगी। यह एक अभ्यास वर्ग है। उपनिषद्‍ में जो कहा गया है उसका हम अभ्यास कर रहे हैं।</w:t>
      </w:r>
    </w:p>
    <w:p w:rsidR="00536E13" w:rsidRDefault="00912A94"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ईशावास्यम्‍ इदं सर्वं यत्‍ किं च जगत्यां जगत्‍</w:t>
      </w:r>
      <w:r w:rsidR="00740706">
        <w:rPr>
          <w:rFonts w:ascii="Arial Unicode MS" w:eastAsia="Arial Unicode MS" w:hAnsi="Arial Unicode MS" w:cs="Arial Unicode MS" w:hint="cs"/>
          <w:i/>
          <w:iCs/>
          <w:sz w:val="28"/>
          <w:szCs w:val="28"/>
          <w:cs/>
          <w:lang w:bidi="hi-IN"/>
        </w:rPr>
        <w:t xml:space="preserve">। </w:t>
      </w:r>
      <w:r w:rsidR="00740706">
        <w:rPr>
          <w:rFonts w:ascii="Arial Unicode MS" w:eastAsia="Arial Unicode MS" w:hAnsi="Arial Unicode MS" w:cs="Arial Unicode MS" w:hint="cs"/>
          <w:sz w:val="28"/>
          <w:szCs w:val="28"/>
          <w:cs/>
          <w:lang w:bidi="hi-IN"/>
        </w:rPr>
        <w:t>उपनिषद्‍ के प्रथम मंत्र की पहिली पंक्ति कहती है कि सभी कुछ उस सत्य से, दिव्यत्व से, परम-प्रज्ञासे व्याप्त है। जीवन की प्रत्येक अभिव्यक्ति में प्रज्ञा समाई हुई है, अंतर्भूत है। किसी घोडे में, हाथी में, चिडिया में उस प्रज्ञाका सापेक्षिक स्तर भले ही भिन्न हो, लेकिन जीवन की कोई भी अभिव्यक्ति अंधी अथवा मूक नहीं है।</w:t>
      </w:r>
    </w:p>
    <w:p w:rsidR="00915EDF" w:rsidRDefault="0074070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जैसे शांति पाठ में उपनिषद्‍ हमें बताने का प्रयास कर रहा है </w:t>
      </w:r>
      <w:r w:rsidR="00053EBC">
        <w:rPr>
          <w:rFonts w:ascii="Arial Unicode MS" w:eastAsia="Arial Unicode MS" w:hAnsi="Arial Unicode MS" w:cs="Arial Unicode MS" w:hint="cs"/>
          <w:sz w:val="28"/>
          <w:szCs w:val="28"/>
          <w:cs/>
          <w:lang w:bidi="hi-IN"/>
        </w:rPr>
        <w:t xml:space="preserve">कि अव्यक्त समग्र है और व्यक्त भी समग्र ही है। समग्रता एक ऐसा विशिष्ट गुण है जो अभिव्यक्ति की विविधता से प्रभावित नहीं होता है। व्यक्त में विविध प्रकार की अभिव्यक्ति है। ग्रह, सितारे, सौर-मंडल, पृथ्वी, पेड, पंछी, प्राणि इ. ये सभी विविध अभिव्यक्तियाँ हैं। लेकिन वे विविध अभिव्यक्तियाँ </w:t>
      </w:r>
      <w:r w:rsidR="003B432F">
        <w:rPr>
          <w:rFonts w:ascii="Arial Unicode MS" w:eastAsia="Arial Unicode MS" w:hAnsi="Arial Unicode MS" w:cs="Arial Unicode MS" w:hint="cs"/>
          <w:sz w:val="28"/>
          <w:szCs w:val="28"/>
          <w:cs/>
          <w:lang w:bidi="hi-IN"/>
        </w:rPr>
        <w:t xml:space="preserve">टुकडे अथवा भाग नहीं हैं, </w:t>
      </w:r>
      <w:r w:rsidR="00BB1DF3">
        <w:rPr>
          <w:rFonts w:ascii="Arial Unicode MS" w:eastAsia="Arial Unicode MS" w:hAnsi="Arial Unicode MS" w:cs="Arial Unicode MS" w:hint="cs"/>
          <w:sz w:val="28"/>
          <w:szCs w:val="28"/>
          <w:cs/>
          <w:lang w:bidi="hi-IN"/>
        </w:rPr>
        <w:t xml:space="preserve">वे मिलकर समग्र नहीं बनाते। वे अभिव्यक्ति हैं, प्रकाशन हैं, अभिव्यंजना हैं। इसका क्या मतलब हुआ? इसका मतलब हुआ कि प्रत्येक अभिव्यक्ति में समग्रता की गुणवत्ता है, समग्रता का विशेष गुण है। कार के गियर में कार की गुणवत्ता नहीं है। उनमें </w:t>
      </w:r>
      <w:r w:rsidR="00BB1DF3">
        <w:rPr>
          <w:rFonts w:ascii="Arial Unicode MS" w:eastAsia="Arial Unicode MS" w:hAnsi="Arial Unicode MS" w:cs="Arial Unicode MS" w:hint="cs"/>
          <w:sz w:val="28"/>
          <w:szCs w:val="28"/>
          <w:cs/>
          <w:lang w:bidi="hi-IN"/>
        </w:rPr>
        <w:lastRenderedPageBreak/>
        <w:t xml:space="preserve">स्वयंभूत गतिविधि या हलचल नहीं है। </w:t>
      </w:r>
      <w:r w:rsidR="00915EDF">
        <w:rPr>
          <w:rFonts w:ascii="Arial Unicode MS" w:eastAsia="Arial Unicode MS" w:hAnsi="Arial Unicode MS" w:cs="Arial Unicode MS" w:hint="cs"/>
          <w:sz w:val="28"/>
          <w:szCs w:val="28"/>
          <w:cs/>
          <w:lang w:bidi="hi-IN"/>
        </w:rPr>
        <w:t>समग्रता की विशिष्ट गुणवत्ता जीवन की प्रत्येक अभिव्यक्ति में समाई हुई है। जीवन समग्रता है।</w:t>
      </w:r>
    </w:p>
    <w:p w:rsidR="00536E13" w:rsidRDefault="00915ED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क्या आप समग्रता तथा समग्रता की अभिव्यक्ति का आपसी संबंध जानते हैं? प्रत्येक अभिव्यक्ति में समग्रता की विशिष्ट गुणवत्ता समाई हुई है किंतु संकलित अथवा एकत्रित के भाग</w:t>
      </w:r>
      <w:r w:rsidR="00C5038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में, टुकडे में, एकत्रित की गुणवत्ता समाई हुई नहीं होती। </w:t>
      </w:r>
      <w:del w:id="0" w:author="SKS" w:date="2016-10-16T12:05:00Z">
        <w:r w:rsidDel="006057D6">
          <w:rPr>
            <w:rFonts w:ascii="Arial Unicode MS" w:eastAsia="Arial Unicode MS" w:hAnsi="Arial Unicode MS" w:cs="Arial Unicode MS" w:hint="cs"/>
            <w:sz w:val="28"/>
            <w:szCs w:val="28"/>
            <w:cs/>
            <w:lang w:bidi="hi-IN"/>
          </w:rPr>
          <w:delText xml:space="preserve"> </w:delText>
        </w:r>
      </w:del>
      <w:r w:rsidR="00C5038C">
        <w:rPr>
          <w:rFonts w:ascii="Arial Unicode MS" w:eastAsia="Arial Unicode MS" w:hAnsi="Arial Unicode MS" w:cs="Arial Unicode MS" w:hint="cs"/>
          <w:sz w:val="28"/>
          <w:szCs w:val="28"/>
          <w:cs/>
          <w:lang w:bidi="hi-IN"/>
        </w:rPr>
        <w:t>प्रत्येक अभिव्यक्ति समग्रता की विशिष्ट गुणवत्ता धारण किये हुए है, वह अंतर्भूत है। लेकिन संकलित के किसी भाग में समूचे संकलित का गुण विशेष नहीं है।</w:t>
      </w:r>
    </w:p>
    <w:p w:rsidR="00915EDF" w:rsidRDefault="00C5038C"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वेदों को बहुत सही तथा अचूक तरीके से समझने की ओर मैं आपका ध्यान आकर्षित करना चाहूँगी।</w:t>
      </w:r>
      <w:r w:rsidR="00FA5891">
        <w:rPr>
          <w:rFonts w:ascii="Arial Unicode MS" w:eastAsia="Arial Unicode MS" w:hAnsi="Arial Unicode MS" w:cs="Arial Unicode MS" w:hint="cs"/>
          <w:sz w:val="28"/>
          <w:szCs w:val="28"/>
          <w:cs/>
          <w:lang w:bidi="hi-IN"/>
        </w:rPr>
        <w:t xml:space="preserve"> हम ‘समग्र’ तथा ‘समग्रता’ ये शब्द उपयोग में ला रहे हैं। जीवन एक समग्रता है। परम प्रज्ञा, जीवन का सारतत्व - एक समग्रता(</w:t>
      </w:r>
      <w:r w:rsidR="00FA5891">
        <w:rPr>
          <w:rFonts w:ascii="Arial Unicode MS" w:eastAsia="Arial Unicode MS" w:hAnsi="Arial Unicode MS" w:cs="Arial Unicode MS"/>
          <w:sz w:val="28"/>
          <w:szCs w:val="28"/>
          <w:lang w:bidi="hi-IN"/>
        </w:rPr>
        <w:t>wholeness)</w:t>
      </w:r>
      <w:r w:rsidR="00FA5891">
        <w:rPr>
          <w:rFonts w:ascii="Arial Unicode MS" w:eastAsia="Arial Unicode MS" w:hAnsi="Arial Unicode MS" w:cs="Arial Unicode MS" w:hint="cs"/>
          <w:sz w:val="28"/>
          <w:szCs w:val="28"/>
          <w:cs/>
          <w:lang w:bidi="hi-IN"/>
        </w:rPr>
        <w:t xml:space="preserve"> है। हम समग्र</w:t>
      </w:r>
      <w:r w:rsidR="00FA5891">
        <w:rPr>
          <w:rFonts w:ascii="Arial Unicode MS" w:eastAsia="Arial Unicode MS" w:hAnsi="Arial Unicode MS" w:cs="Arial Unicode MS"/>
          <w:sz w:val="28"/>
          <w:szCs w:val="28"/>
          <w:lang w:bidi="hi-IN"/>
        </w:rPr>
        <w:t xml:space="preserve"> </w:t>
      </w:r>
      <w:r w:rsidR="00FA5891">
        <w:rPr>
          <w:rFonts w:ascii="Arial Unicode MS" w:eastAsia="Arial Unicode MS" w:hAnsi="Arial Unicode MS" w:cs="Arial Unicode MS" w:hint="cs"/>
          <w:sz w:val="28"/>
          <w:szCs w:val="28"/>
          <w:cs/>
          <w:lang w:bidi="hi-IN"/>
        </w:rPr>
        <w:t xml:space="preserve">और समग्रता तथा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486EF1">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और </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सकलता</w:t>
      </w:r>
      <w:r w:rsidR="00921F66">
        <w:rPr>
          <w:rFonts w:ascii="Arial Unicode MS" w:eastAsia="Arial Unicode MS" w:hAnsi="Arial Unicode MS" w:cs="Arial Unicode MS" w:hint="cs"/>
          <w:sz w:val="28"/>
          <w:szCs w:val="28"/>
          <w:cs/>
          <w:lang w:bidi="hi-IN"/>
        </w:rPr>
        <w:t>’</w:t>
      </w:r>
      <w:r w:rsidR="00FA5891">
        <w:rPr>
          <w:rFonts w:ascii="Arial Unicode MS" w:eastAsia="Arial Unicode MS" w:hAnsi="Arial Unicode MS" w:cs="Arial Unicode MS" w:hint="cs"/>
          <w:sz w:val="28"/>
          <w:szCs w:val="28"/>
          <w:cs/>
          <w:lang w:bidi="hi-IN"/>
        </w:rPr>
        <w:t xml:space="preserve"> (</w:t>
      </w:r>
      <w:r w:rsidR="00FA5891">
        <w:rPr>
          <w:rFonts w:ascii="Arial Unicode MS" w:eastAsia="Arial Unicode MS" w:hAnsi="Arial Unicode MS" w:cs="Arial Unicode MS"/>
          <w:sz w:val="28"/>
          <w:szCs w:val="28"/>
          <w:lang w:bidi="hi-IN"/>
        </w:rPr>
        <w:t xml:space="preserve">totality) </w:t>
      </w:r>
      <w:r w:rsidR="00921F66">
        <w:rPr>
          <w:rFonts w:ascii="Arial Unicode MS" w:eastAsia="Arial Unicode MS" w:hAnsi="Arial Unicode MS" w:cs="Arial Unicode MS" w:hint="cs"/>
          <w:sz w:val="28"/>
          <w:szCs w:val="28"/>
          <w:cs/>
          <w:lang w:bidi="hi-IN"/>
        </w:rPr>
        <w:t>में अंतर समझ लेते हैं वरना हम उलझ जाएँगे, समझने में गडबड करेंगे। जब आप १ से १०० तक की गिनती करते हैं आप के लिये १०० यह इकठ्ठा अंक है, एक से १०० तक के अंक मिलकर, संकलित कर, १०० होते हैं। वह सकलता हुई। १०+९० = १००, दस और नब्बे मिलकर १०० होते हैं। आप एक कार या साइकिल बनाते हैं। आपको क्या चाहिये है इसकी कल्पना होती है। आप अपनी आवश्यकतानुसार भिन्न भिन्न पुर्जे एकत्रित करते हैं, संकलित करते हैं। आपकी जो भी पूर्व कल्पना होती है उस अनुसार, आप पुर्जे एकत्रित कर, कार या साइकिल बना लेते हैं। अगर उसमें से आप एक भी पुर्जा या भाग अलग करते हैं तो कार नहीं चलती है।</w:t>
      </w:r>
      <w:r w:rsidR="00486EF1">
        <w:rPr>
          <w:rFonts w:ascii="Arial Unicode MS" w:eastAsia="Arial Unicode MS" w:hAnsi="Arial Unicode MS" w:cs="Arial Unicode MS" w:hint="cs"/>
          <w:sz w:val="28"/>
          <w:szCs w:val="28"/>
          <w:cs/>
          <w:lang w:bidi="hi-IN"/>
        </w:rPr>
        <w:t xml:space="preserve"> सकलता या संकलितता सभी भागों को या पुर्जों को एकत्रित करना है, संकलित करना है। इसे विभाजित किया कर सकते हैं। पुर्जों को अलग कर सकते हैं। लेकिन समग्रता कोई संकलित की हुई नहीं है, इसे विभाजित नहीं किया जा सकता। समग्रता अखंड है, विभाजित नहीं की जा सकती। आप समंदर, पहाडीयाँ तथा वनों को इकठ्ठा कर समग्रता नहीं पा सकते। वे समग्रता के भाग नहीं हैं, वास्तव के पुर्जे नहीं हैं, वे तो समग्रता की अभिव्यक्ति हैं। वे तो समग्रता का, वास्तव का प्रकटीकरण है। सागर की एक बूँद सागर का भाग नहीं है, उस बूँद में सागर की समग्रता,</w:t>
      </w:r>
      <w:r w:rsidR="000A0416">
        <w:rPr>
          <w:rFonts w:ascii="Arial Unicode MS" w:eastAsia="Arial Unicode MS" w:hAnsi="Arial Unicode MS" w:cs="Arial Unicode MS" w:hint="cs"/>
          <w:sz w:val="28"/>
          <w:szCs w:val="28"/>
          <w:cs/>
          <w:lang w:bidi="hi-IN"/>
        </w:rPr>
        <w:t xml:space="preserve"> सागर (जल?)की समग्रता की गुणवत्ता </w:t>
      </w:r>
      <w:r w:rsidR="00486EF1">
        <w:rPr>
          <w:rFonts w:ascii="Arial Unicode MS" w:eastAsia="Arial Unicode MS" w:hAnsi="Arial Unicode MS" w:cs="Arial Unicode MS" w:hint="cs"/>
          <w:sz w:val="28"/>
          <w:szCs w:val="28"/>
          <w:cs/>
          <w:lang w:bidi="hi-IN"/>
        </w:rPr>
        <w:t>समा</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ई</w:t>
      </w:r>
      <w:r w:rsidR="00486EF1">
        <w:rPr>
          <w:rFonts w:ascii="Arial Unicode MS" w:eastAsia="Arial Unicode MS" w:hAnsi="Arial Unicode MS" w:cs="Arial Unicode MS" w:hint="cs"/>
          <w:sz w:val="28"/>
          <w:szCs w:val="28"/>
          <w:cs/>
          <w:lang w:bidi="hi-IN"/>
        </w:rPr>
        <w:t xml:space="preserve"> है।</w:t>
      </w:r>
      <w:r w:rsidR="000A0416">
        <w:rPr>
          <w:rFonts w:ascii="Arial Unicode MS" w:eastAsia="Arial Unicode MS" w:hAnsi="Arial Unicode MS" w:cs="Arial Unicode MS" w:hint="cs"/>
          <w:sz w:val="28"/>
          <w:szCs w:val="28"/>
          <w:cs/>
          <w:lang w:bidi="hi-IN"/>
        </w:rPr>
        <w:t xml:space="preserve"> </w:t>
      </w:r>
    </w:p>
    <w:p w:rsidR="0049429D" w:rsidRDefault="00A93DFA"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एकत्रितता तथा समग्रता </w:t>
      </w:r>
      <w:r w:rsidR="00C70A87">
        <w:rPr>
          <w:rFonts w:ascii="Arial Unicode MS" w:eastAsia="Arial Unicode MS" w:hAnsi="Arial Unicode MS" w:cs="Arial Unicode MS" w:hint="cs"/>
          <w:sz w:val="28"/>
          <w:szCs w:val="28"/>
          <w:cs/>
          <w:lang w:bidi="hi-IN"/>
        </w:rPr>
        <w:t xml:space="preserve">में अंतर समझ लेना होगा। </w:t>
      </w:r>
      <w:r>
        <w:rPr>
          <w:rFonts w:ascii="Arial Unicode MS" w:eastAsia="Arial Unicode MS" w:hAnsi="Arial Unicode MS" w:cs="Arial Unicode MS" w:hint="cs"/>
          <w:sz w:val="28"/>
          <w:szCs w:val="28"/>
          <w:cs/>
          <w:lang w:bidi="hi-IN"/>
        </w:rPr>
        <w:t xml:space="preserve">‘एकत्रीकरण या संकलितता’ जो भागों में बँट सकती है, जिसमें और कुछ मिलाया जा सकता है, घटाया जा सकता है, जो विभिन्नता होने देती है </w:t>
      </w:r>
      <w:r w:rsidR="00C70A87">
        <w:rPr>
          <w:rFonts w:ascii="Arial Unicode MS" w:eastAsia="Arial Unicode MS" w:hAnsi="Arial Unicode MS" w:cs="Arial Unicode MS" w:hint="cs"/>
          <w:sz w:val="28"/>
          <w:szCs w:val="28"/>
          <w:cs/>
          <w:lang w:bidi="hi-IN"/>
        </w:rPr>
        <w:t xml:space="preserve">और </w:t>
      </w:r>
      <w:r>
        <w:rPr>
          <w:rFonts w:ascii="Arial Unicode MS" w:eastAsia="Arial Unicode MS" w:hAnsi="Arial Unicode MS" w:cs="Arial Unicode MS" w:hint="cs"/>
          <w:sz w:val="28"/>
          <w:szCs w:val="28"/>
          <w:cs/>
          <w:lang w:bidi="hi-IN"/>
        </w:rPr>
        <w:t>‘समग्रता’</w:t>
      </w:r>
      <w:r w:rsidR="00C70A87">
        <w:rPr>
          <w:rFonts w:ascii="Arial Unicode MS" w:eastAsia="Arial Unicode MS" w:hAnsi="Arial Unicode MS" w:cs="Arial Unicode MS" w:hint="cs"/>
          <w:sz w:val="28"/>
          <w:szCs w:val="28"/>
          <w:cs/>
          <w:lang w:bidi="hi-IN"/>
        </w:rPr>
        <w:t xml:space="preserve"> जैविक है, चेतन है। उसमें हम ऐसा नहीं कह सकते हैं कि मुझे आँखें यहाँ नहीं पसंद, जाँघ पर, पैरों पर होनी चाहिये।</w:t>
      </w:r>
      <w:r>
        <w:rPr>
          <w:rFonts w:ascii="Arial Unicode MS" w:eastAsia="Arial Unicode MS" w:hAnsi="Arial Unicode MS" w:cs="Arial Unicode MS" w:hint="cs"/>
          <w:sz w:val="28"/>
          <w:szCs w:val="28"/>
          <w:cs/>
          <w:lang w:bidi="hi-IN"/>
        </w:rPr>
        <w:t xml:space="preserve"> </w:t>
      </w:r>
      <w:r w:rsidR="00C70A87">
        <w:rPr>
          <w:rFonts w:ascii="Arial Unicode MS" w:eastAsia="Arial Unicode MS" w:hAnsi="Arial Unicode MS" w:cs="Arial Unicode MS" w:hint="cs"/>
          <w:sz w:val="28"/>
          <w:szCs w:val="28"/>
          <w:cs/>
          <w:lang w:bidi="hi-IN"/>
        </w:rPr>
        <w:t xml:space="preserve">आप वह बदल नहीं सकते। शरीर की जैविक समग्रता में पारस्परिक संबंध है </w:t>
      </w:r>
      <w:r w:rsidR="0049429D">
        <w:rPr>
          <w:rFonts w:ascii="Arial Unicode MS" w:eastAsia="Arial Unicode MS" w:hAnsi="Arial Unicode MS" w:cs="Arial Unicode MS" w:hint="cs"/>
          <w:sz w:val="28"/>
          <w:szCs w:val="28"/>
          <w:cs/>
          <w:lang w:bidi="hi-IN"/>
        </w:rPr>
        <w:t>और यह संबंध ही</w:t>
      </w:r>
      <w:r w:rsidR="00C70A87">
        <w:rPr>
          <w:rFonts w:ascii="Arial Unicode MS" w:eastAsia="Arial Unicode MS" w:hAnsi="Arial Unicode MS" w:cs="Arial Unicode MS" w:hint="cs"/>
          <w:sz w:val="28"/>
          <w:szCs w:val="28"/>
          <w:cs/>
          <w:lang w:bidi="hi-IN"/>
        </w:rPr>
        <w:t xml:space="preserve"> </w:t>
      </w:r>
      <w:r w:rsidR="0049429D">
        <w:rPr>
          <w:rFonts w:ascii="Arial Unicode MS" w:eastAsia="Arial Unicode MS" w:hAnsi="Arial Unicode MS" w:cs="Arial Unicode MS" w:hint="cs"/>
          <w:sz w:val="28"/>
          <w:szCs w:val="28"/>
          <w:cs/>
          <w:lang w:bidi="hi-IN"/>
        </w:rPr>
        <w:t xml:space="preserve">समग्रता की अभिव्यक्ति है। मानवीय शरीर कोई रोबोट जैसा नहीं है कि जो कुछ पुर्जों को संकलित कर बनाया है और हम  उसकी रचना बदल सकते हैं। </w:t>
      </w:r>
    </w:p>
    <w:p w:rsidR="00DD702F" w:rsidRDefault="0049429D"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जीवन एक समग्रता है, कृपया इस ओर ध्यान दीजिये। जीवन एक एकरूप, समांगी जैविक समग्रता है। इसके </w:t>
      </w:r>
      <w:r w:rsidR="00CF3BE3">
        <w:rPr>
          <w:rFonts w:ascii="Arial Unicode MS" w:eastAsia="Arial Unicode MS" w:hAnsi="Arial Unicode MS" w:cs="Arial Unicode MS" w:hint="cs"/>
          <w:sz w:val="28"/>
          <w:szCs w:val="28"/>
          <w:cs/>
          <w:lang w:bidi="hi-IN"/>
        </w:rPr>
        <w:t>खण्ड अथवा हिस्से,</w:t>
      </w:r>
      <w:r>
        <w:rPr>
          <w:rFonts w:ascii="Arial Unicode MS" w:eastAsia="Arial Unicode MS" w:hAnsi="Arial Unicode MS" w:cs="Arial Unicode MS" w:hint="cs"/>
          <w:sz w:val="28"/>
          <w:szCs w:val="28"/>
          <w:cs/>
          <w:lang w:bidi="hi-IN"/>
        </w:rPr>
        <w:t xml:space="preserve"> पुर्जे नहीं हैं। पृथ्वी, ब्रह्माण्ड का खण्ड अथवा </w:t>
      </w:r>
      <w:r>
        <w:rPr>
          <w:rFonts w:ascii="Arial Unicode MS" w:eastAsia="Arial Unicode MS" w:hAnsi="Arial Unicode MS" w:cs="Arial Unicode MS" w:hint="cs"/>
          <w:sz w:val="28"/>
          <w:szCs w:val="28"/>
          <w:cs/>
          <w:lang w:bidi="hi-IN"/>
        </w:rPr>
        <w:lastRenderedPageBreak/>
        <w:t xml:space="preserve">हिस्सा नहीं है। </w:t>
      </w:r>
      <w:r w:rsidR="00CF3BE3">
        <w:rPr>
          <w:rFonts w:ascii="Arial Unicode MS" w:eastAsia="Arial Unicode MS" w:hAnsi="Arial Unicode MS" w:cs="Arial Unicode MS" w:hint="cs"/>
          <w:sz w:val="28"/>
          <w:szCs w:val="28"/>
          <w:cs/>
          <w:lang w:bidi="hi-IN"/>
        </w:rPr>
        <w:t>सूरज, चाँद तथा सितारे जीवन की समग्रता के हिस्से नहीं हैं। वे अभिव्यक्ति हैं। तो ‘समग्रता’ तथा ‘संकलितता, एकत्रितता’ में अंतर है।</w:t>
      </w:r>
      <w:r>
        <w:rPr>
          <w:rFonts w:ascii="Arial Unicode MS" w:eastAsia="Arial Unicode MS" w:hAnsi="Arial Unicode MS" w:cs="Arial Unicode MS" w:hint="cs"/>
          <w:sz w:val="28"/>
          <w:szCs w:val="28"/>
          <w:cs/>
          <w:lang w:bidi="hi-IN"/>
        </w:rPr>
        <w:t xml:space="preserve"> </w:t>
      </w:r>
    </w:p>
    <w:p w:rsidR="00A93DFA" w:rsidRDefault="00CF3BE3" w:rsidP="00915EDF">
      <w:pPr>
        <w:spacing w:after="0" w:line="240" w:lineRule="auto"/>
        <w:ind w:firstLine="720"/>
        <w:jc w:val="both"/>
        <w:rPr>
          <w:rFonts w:ascii="Arial Unicode MS" w:eastAsia="Arial Unicode MS" w:hAnsi="Arial Unicode MS" w:cs="Arial Unicode MS"/>
          <w:sz w:val="28"/>
          <w:szCs w:val="28"/>
          <w:lang w:bidi="hi-IN"/>
        </w:rPr>
      </w:pPr>
      <w:r w:rsidRPr="00CF3BE3">
        <w:rPr>
          <w:rFonts w:ascii="Arial Unicode MS" w:eastAsia="Arial Unicode MS" w:hAnsi="Arial Unicode MS" w:cs="Arial Unicode MS" w:hint="cs"/>
          <w:sz w:val="28"/>
          <w:szCs w:val="28"/>
          <w:highlight w:val="yellow"/>
          <w:cs/>
          <w:lang w:bidi="hi-IN"/>
        </w:rPr>
        <w:t>जीवन कोई किसी उद्देश्य से एकत्रितता को समेकित किया हुआ नहीं है</w:t>
      </w:r>
      <w:r>
        <w:rPr>
          <w:rFonts w:ascii="Arial Unicode MS" w:eastAsia="Arial Unicode MS" w:hAnsi="Arial Unicode MS" w:cs="Arial Unicode MS" w:hint="cs"/>
          <w:sz w:val="28"/>
          <w:szCs w:val="28"/>
          <w:cs/>
          <w:lang w:bidi="hi-IN"/>
        </w:rPr>
        <w:t>।(?) इसके कोई खण्ड नहीं है, यह अखण्ड है, यह जैविक है और इसमें परस्पर संबंध है</w:t>
      </w:r>
      <w:r w:rsidR="00D138E9">
        <w:rPr>
          <w:rFonts w:ascii="Arial Unicode MS" w:eastAsia="Arial Unicode MS" w:hAnsi="Arial Unicode MS" w:cs="Arial Unicode MS" w:hint="cs"/>
          <w:sz w:val="28"/>
          <w:szCs w:val="28"/>
          <w:cs/>
          <w:lang w:bidi="hi-IN"/>
        </w:rPr>
        <w:t xml:space="preserve"> और यह संबंध, समग्रता की अभिव्यक्ति है।</w:t>
      </w:r>
      <w:r>
        <w:rPr>
          <w:rFonts w:ascii="Arial Unicode MS" w:eastAsia="Arial Unicode MS" w:hAnsi="Arial Unicode MS" w:cs="Arial Unicode MS" w:hint="cs"/>
          <w:sz w:val="28"/>
          <w:szCs w:val="28"/>
          <w:cs/>
          <w:lang w:bidi="hi-IN"/>
        </w:rPr>
        <w:t xml:space="preserve"> </w:t>
      </w:r>
    </w:p>
    <w:p w:rsidR="00D138E9" w:rsidRDefault="00D138E9"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आगे यह मंत्र हमें बतलाता है कि उसमें गतिविधि है, हलचल है। </w:t>
      </w:r>
      <w:r w:rsidRPr="00D138E9">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यह शब्द गतिविधि या हलचल की ओर संकेत करता है।</w:t>
      </w:r>
      <w:r w:rsidR="008A052C">
        <w:rPr>
          <w:rFonts w:ascii="Arial Unicode MS" w:eastAsia="Arial Unicode MS" w:hAnsi="Arial Unicode MS" w:cs="Arial Unicode MS" w:hint="cs"/>
          <w:sz w:val="28"/>
          <w:szCs w:val="28"/>
          <w:cs/>
          <w:lang w:bidi="hi-IN"/>
        </w:rPr>
        <w:t xml:space="preserve"> यह जो गति है उसीमें निःश्चलता, निःस्तब्धता समाई हुई है।</w:t>
      </w:r>
      <w:r>
        <w:rPr>
          <w:rFonts w:ascii="Arial Unicode MS" w:eastAsia="Arial Unicode MS" w:hAnsi="Arial Unicode MS" w:cs="Arial Unicode MS" w:hint="cs"/>
          <w:sz w:val="28"/>
          <w:szCs w:val="28"/>
          <w:cs/>
          <w:lang w:bidi="hi-IN"/>
        </w:rPr>
        <w:t xml:space="preserve"> </w:t>
      </w:r>
      <w:r w:rsidR="00D30573">
        <w:rPr>
          <w:rFonts w:ascii="Arial Unicode MS" w:eastAsia="Arial Unicode MS" w:hAnsi="Arial Unicode MS" w:cs="Arial Unicode MS" w:hint="cs"/>
          <w:sz w:val="28"/>
          <w:szCs w:val="28"/>
          <w:cs/>
          <w:lang w:bidi="hi-IN"/>
        </w:rPr>
        <w:t xml:space="preserve"> </w:t>
      </w:r>
      <w:r w:rsidR="008A052C">
        <w:rPr>
          <w:rFonts w:ascii="Arial Unicode MS" w:eastAsia="Arial Unicode MS" w:hAnsi="Arial Unicode MS" w:cs="Arial Unicode MS" w:hint="cs"/>
          <w:sz w:val="28"/>
          <w:szCs w:val="28"/>
          <w:cs/>
          <w:lang w:bidi="hi-IN"/>
        </w:rPr>
        <w:t>प्रत्येक अभिव्यक्ति में समग्रता की गुणवत्ता तथा प्रत्येक हलचल में निःश्चलता समाई हुई है। आप गति को निःस्तब्धता से पृथक नहीं कर सकते। आपके प्रत्येक शब्द में मौन समाया हुआ है। हरेक गतिविधि के साथ आंतरिक निःस्तब्धता है ही।</w:t>
      </w:r>
    </w:p>
    <w:p w:rsidR="00542DB6" w:rsidRDefault="00542DB6" w:rsidP="00915EDF">
      <w:pPr>
        <w:spacing w:after="0" w:line="240" w:lineRule="auto"/>
        <w:ind w:firstLine="720"/>
        <w:jc w:val="both"/>
        <w:rPr>
          <w:rFonts w:ascii="Arial Unicode MS" w:eastAsia="Arial Unicode MS" w:hAnsi="Arial Unicode MS" w:cs="Arial Unicode MS"/>
          <w:sz w:val="28"/>
          <w:szCs w:val="28"/>
          <w:lang w:bidi="hi-IN"/>
        </w:rPr>
      </w:pPr>
      <w:r w:rsidRPr="003964D5">
        <w:rPr>
          <w:rFonts w:ascii="Arial Unicode MS" w:eastAsia="Arial Unicode MS" w:hAnsi="Arial Unicode MS" w:cs="Arial Unicode MS" w:hint="cs"/>
          <w:i/>
          <w:iCs/>
          <w:sz w:val="28"/>
          <w:szCs w:val="28"/>
          <w:cs/>
          <w:lang w:bidi="hi-IN"/>
        </w:rPr>
        <w:t xml:space="preserve">तेन त्यक्तेन भुंजीथाः मा </w:t>
      </w:r>
      <w:r w:rsidR="00CD6473">
        <w:rPr>
          <w:rFonts w:ascii="Arial Unicode MS" w:eastAsia="Arial Unicode MS" w:hAnsi="Arial Unicode MS" w:cs="Arial Unicode MS" w:hint="cs"/>
          <w:i/>
          <w:iCs/>
          <w:sz w:val="28"/>
          <w:szCs w:val="28"/>
          <w:cs/>
          <w:lang w:bidi="hi-IN"/>
        </w:rPr>
        <w:t>गृ</w:t>
      </w:r>
      <w:r w:rsidRPr="003964D5">
        <w:rPr>
          <w:rFonts w:ascii="Arial Unicode MS" w:eastAsia="Arial Unicode MS" w:hAnsi="Arial Unicode MS" w:cs="Arial Unicode MS" w:hint="cs"/>
          <w:i/>
          <w:iCs/>
          <w:sz w:val="28"/>
          <w:szCs w:val="28"/>
          <w:cs/>
          <w:lang w:bidi="hi-IN"/>
        </w:rPr>
        <w:t>धः कस्य स्विद्‍ धनम्‍</w:t>
      </w:r>
      <w:r>
        <w:rPr>
          <w:rFonts w:ascii="Arial Unicode MS" w:eastAsia="Arial Unicode MS" w:hAnsi="Arial Unicode MS" w:cs="Arial Unicode MS" w:hint="cs"/>
          <w:i/>
          <w:iCs/>
          <w:sz w:val="28"/>
          <w:szCs w:val="28"/>
          <w:cs/>
          <w:lang w:bidi="hi-IN"/>
        </w:rPr>
        <w:t xml:space="preserve"> । </w:t>
      </w:r>
      <w:r>
        <w:rPr>
          <w:rFonts w:ascii="Arial Unicode MS" w:eastAsia="Arial Unicode MS" w:hAnsi="Arial Unicode MS" w:cs="Arial Unicode MS" w:hint="cs"/>
          <w:sz w:val="28"/>
          <w:szCs w:val="28"/>
          <w:cs/>
          <w:lang w:bidi="hi-IN"/>
        </w:rPr>
        <w:t xml:space="preserve">यह मानते हुए कि हमने जीवन की एकात्मता को खोज लिया है, जीवन के पावित्र्य को उसके अक्षयता को समझ लिया है - हम मंत्र के साथ आगे बढ रहे हैं। तो समझो हमने एकात्मता जान ली है, पवित्रता जान ली है तो अब इस एकात्मता की समझ का हम क्या करेंगे? मंत्र कहता है </w:t>
      </w:r>
      <w:r w:rsidRPr="00542DB6">
        <w:rPr>
          <w:rFonts w:ascii="Arial Unicode MS" w:eastAsia="Arial Unicode MS" w:hAnsi="Arial Unicode MS" w:cs="Arial Unicode MS" w:hint="cs"/>
          <w:i/>
          <w:iCs/>
          <w:sz w:val="28"/>
          <w:szCs w:val="28"/>
          <w:cs/>
          <w:lang w:bidi="hi-IN"/>
        </w:rPr>
        <w:t xml:space="preserve">“तेन त्यक्तेन भुंजिथाः” </w:t>
      </w:r>
      <w:r>
        <w:rPr>
          <w:rFonts w:ascii="Arial Unicode MS" w:eastAsia="Arial Unicode MS" w:hAnsi="Arial Unicode MS" w:cs="Arial Unicode MS" w:hint="cs"/>
          <w:i/>
          <w:iCs/>
          <w:sz w:val="28"/>
          <w:szCs w:val="28"/>
          <w:cs/>
          <w:lang w:bidi="hi-IN"/>
        </w:rPr>
        <w:t xml:space="preserve">तेन त्यक्तेन </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त्याग और </w:t>
      </w:r>
      <w:r w:rsidRPr="00542DB6">
        <w:rPr>
          <w:rFonts w:ascii="Arial Unicode MS" w:eastAsia="Arial Unicode MS" w:hAnsi="Arial Unicode MS" w:cs="Arial Unicode MS" w:hint="cs"/>
          <w:i/>
          <w:iCs/>
          <w:sz w:val="28"/>
          <w:szCs w:val="28"/>
          <w:cs/>
          <w:lang w:bidi="hi-IN"/>
        </w:rPr>
        <w:t>‘भुंजीथाः’</w:t>
      </w:r>
      <w:r>
        <w:rPr>
          <w:rFonts w:ascii="Arial Unicode MS" w:eastAsia="Arial Unicode MS" w:hAnsi="Arial Unicode MS" w:cs="Arial Unicode MS" w:hint="cs"/>
          <w:sz w:val="28"/>
          <w:szCs w:val="28"/>
          <w:cs/>
          <w:lang w:bidi="hi-IN"/>
        </w:rPr>
        <w:t xml:space="preserve">  का मतलब है</w:t>
      </w:r>
      <w:r w:rsidR="00CD6473">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 आनन्द उठाना। </w:t>
      </w:r>
      <w:r w:rsidR="00CD6473">
        <w:rPr>
          <w:rFonts w:ascii="Arial Unicode MS" w:eastAsia="Arial Unicode MS" w:hAnsi="Arial Unicode MS" w:cs="Arial Unicode MS" w:hint="cs"/>
          <w:sz w:val="28"/>
          <w:szCs w:val="28"/>
          <w:cs/>
          <w:lang w:bidi="hi-IN"/>
        </w:rPr>
        <w:t>किस बात का आनन्द उठा</w:t>
      </w:r>
      <w:r w:rsidR="006065C0">
        <w:rPr>
          <w:rFonts w:ascii="Arial Unicode MS" w:eastAsia="Arial Unicode MS" w:hAnsi="Arial Unicode MS" w:cs="Arial Unicode MS" w:hint="cs"/>
          <w:sz w:val="28"/>
          <w:szCs w:val="28"/>
          <w:cs/>
          <w:lang w:bidi="hi-IN"/>
        </w:rPr>
        <w:t>ते हैं</w:t>
      </w:r>
      <w:r w:rsidR="00CD6473">
        <w:rPr>
          <w:rFonts w:ascii="Arial Unicode MS" w:eastAsia="Arial Unicode MS" w:hAnsi="Arial Unicode MS" w:cs="Arial Unicode MS" w:hint="cs"/>
          <w:sz w:val="28"/>
          <w:szCs w:val="28"/>
          <w:cs/>
          <w:lang w:bidi="hi-IN"/>
        </w:rPr>
        <w:t xml:space="preserve"> आप? आप सार-तत्व का आनन्द उठाते हैं</w:t>
      </w:r>
      <w:r w:rsidR="006065C0">
        <w:rPr>
          <w:rFonts w:ascii="Arial Unicode MS" w:eastAsia="Arial Unicode MS" w:hAnsi="Arial Unicode MS" w:cs="Arial Unicode MS" w:hint="cs"/>
          <w:sz w:val="28"/>
          <w:szCs w:val="28"/>
          <w:cs/>
          <w:lang w:bidi="hi-IN"/>
        </w:rPr>
        <w:t xml:space="preserve">। किसका त्याग करते हैं? </w:t>
      </w:r>
      <w:r w:rsidR="00CD6473">
        <w:rPr>
          <w:rFonts w:ascii="Arial Unicode MS" w:eastAsia="Arial Unicode MS" w:hAnsi="Arial Unicode MS" w:cs="Arial Unicode MS" w:hint="cs"/>
          <w:sz w:val="28"/>
          <w:szCs w:val="28"/>
          <w:cs/>
          <w:lang w:bidi="hi-IN"/>
        </w:rPr>
        <w:t>जो अ-सार है, गौण है - उसका त्याग करते हैं।</w:t>
      </w:r>
      <w:r w:rsidR="006065C0">
        <w:rPr>
          <w:rFonts w:ascii="Arial Unicode MS" w:eastAsia="Arial Unicode MS" w:hAnsi="Arial Unicode MS" w:cs="Arial Unicode MS" w:hint="cs"/>
          <w:sz w:val="28"/>
          <w:szCs w:val="28"/>
          <w:cs/>
          <w:lang w:bidi="hi-IN"/>
        </w:rPr>
        <w:t xml:space="preserve"> </w:t>
      </w:r>
    </w:p>
    <w:p w:rsidR="007B679C" w:rsidRDefault="006065C0"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आप अपनी आसक्ति का, किसी चीज या रंग, किसी रूप अथवा किसी विशेष  वस्तु की धुन का </w:t>
      </w:r>
      <w:r>
        <w:rPr>
          <w:rFonts w:ascii="Arial Unicode MS" w:eastAsia="Arial Unicode MS" w:hAnsi="Arial Unicode MS" w:cs="Arial Unicode MS"/>
          <w:sz w:val="28"/>
          <w:szCs w:val="28"/>
          <w:cs/>
          <w:lang w:bidi="hi-IN"/>
        </w:rPr>
        <w:t>–</w:t>
      </w:r>
      <w:r>
        <w:rPr>
          <w:rFonts w:ascii="Arial Unicode MS" w:eastAsia="Arial Unicode MS" w:hAnsi="Arial Unicode MS" w:cs="Arial Unicode MS" w:hint="cs"/>
          <w:sz w:val="28"/>
          <w:szCs w:val="28"/>
          <w:cs/>
          <w:lang w:bidi="hi-IN"/>
        </w:rPr>
        <w:t xml:space="preserve"> जिसमें भी दिव्यत्व ससीम है - उसका त्याग करते हैं। आप संस्कारिता का, ससीमता का त्याग करते हैं।</w:t>
      </w:r>
      <w:r w:rsidR="00341A96">
        <w:rPr>
          <w:rFonts w:ascii="Arial Unicode MS" w:eastAsia="Arial Unicode MS" w:hAnsi="Arial Unicode MS" w:cs="Arial Unicode MS" w:hint="cs"/>
          <w:sz w:val="28"/>
          <w:szCs w:val="28"/>
          <w:cs/>
          <w:lang w:bidi="hi-IN"/>
        </w:rPr>
        <w:t xml:space="preserve"> </w:t>
      </w:r>
      <w:r w:rsidR="00C8664C">
        <w:rPr>
          <w:rFonts w:ascii="Arial Unicode MS" w:eastAsia="Arial Unicode MS" w:hAnsi="Arial Unicode MS" w:cs="Arial Unicode MS" w:hint="cs"/>
          <w:sz w:val="28"/>
          <w:szCs w:val="28"/>
          <w:cs/>
          <w:lang w:bidi="hi-IN"/>
        </w:rPr>
        <w:t>काल तथा स्थान से जो जुनून है, उसका जो बंधन है,  धुन है उसका त्याग करते हैं।</w:t>
      </w:r>
      <w:r w:rsidR="0089660B">
        <w:rPr>
          <w:rFonts w:ascii="Arial Unicode MS" w:eastAsia="Arial Unicode MS" w:hAnsi="Arial Unicode MS" w:cs="Arial Unicode MS"/>
          <w:sz w:val="28"/>
          <w:szCs w:val="28"/>
          <w:lang w:bidi="hi-IN"/>
        </w:rPr>
        <w:t xml:space="preserve"> </w:t>
      </w:r>
    </w:p>
    <w:p w:rsidR="0055591B" w:rsidRDefault="003604D9"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चूँकि </w:t>
      </w:r>
      <w:r w:rsidR="007B679C">
        <w:rPr>
          <w:rFonts w:ascii="Arial Unicode MS" w:eastAsia="Arial Unicode MS" w:hAnsi="Arial Unicode MS" w:cs="Arial Unicode MS" w:hint="cs"/>
          <w:sz w:val="28"/>
          <w:szCs w:val="28"/>
          <w:cs/>
          <w:lang w:bidi="hi-IN"/>
        </w:rPr>
        <w:t xml:space="preserve">काल तथा स्थान </w:t>
      </w:r>
      <w:r>
        <w:rPr>
          <w:rFonts w:ascii="Arial Unicode MS" w:eastAsia="Arial Unicode MS" w:hAnsi="Arial Unicode MS" w:cs="Arial Unicode MS" w:hint="cs"/>
          <w:sz w:val="28"/>
          <w:szCs w:val="28"/>
          <w:cs/>
          <w:lang w:bidi="hi-IN"/>
        </w:rPr>
        <w:t xml:space="preserve">दिव्यत्व से  प्रकट होते हैं, निर्गत होते हैं - वे गौण है, दूसरे क्रम के हैं और उनका त्याग किया जा सकता है। मैं आपकी आधुनिक भाषा में रखती हूँ </w:t>
      </w:r>
      <w:r w:rsidR="00157CE7">
        <w:rPr>
          <w:rFonts w:ascii="Arial Unicode MS" w:eastAsia="Arial Unicode MS" w:hAnsi="Arial Unicode MS" w:cs="Arial Unicode MS" w:hint="cs"/>
          <w:sz w:val="28"/>
          <w:szCs w:val="28"/>
          <w:cs/>
          <w:lang w:bidi="hi-IN"/>
        </w:rPr>
        <w:t>- समय, काल वास्तविक नहीं है, मानसिक काल में कुछ भी तथ्यात्मक आशय नहीं है। आज के जमाने में यह  बात इस तरह से रखी जाती हैं। ऋषियों ने हजारों वर्ष पहिले कहा कि, विस्फोट की, अभिव्यक्ति की प्रक्रिया में, उद्भव की प्रक्रिया में दिव्यत्व ने - काल तथा स्थान का रूप ले लिया, काल तथा स्थान प्रकाशित हुए। काल तथा स्था</w:t>
      </w:r>
      <w:r w:rsidR="0055591B">
        <w:rPr>
          <w:rFonts w:ascii="Arial Unicode MS" w:eastAsia="Arial Unicode MS" w:hAnsi="Arial Unicode MS" w:cs="Arial Unicode MS" w:hint="cs"/>
          <w:sz w:val="28"/>
          <w:szCs w:val="28"/>
          <w:cs/>
          <w:lang w:bidi="hi-IN"/>
        </w:rPr>
        <w:t>न, रूप तथा आकार, रंग इत्यादि को, इन सब गौण चीजों को - महत्व न दें, उनका त्याग कर दें। सार-तत्व का आनन्द उठाएँ।</w:t>
      </w:r>
    </w:p>
    <w:p w:rsidR="0017726E" w:rsidRDefault="0055591B"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शंकराचार्य से लेकर आज के संत विनोबा तक किसीने भी यह अर्थ नहीं लगाया है। उपनिषद्‍ के सैकडों विवेचन, व्याख्याएँ हो चुकी हैं। जो भी हो, मुझे यह मंत्र ऐसा ही विवेचन कहता है। मैं आपको वही अर्थ बता रही हूँ। किसी अन्य व्याख्याकार ने दिया हुआ या किसी पुस्तक में बताया हुआ अर्थ मैं आपको नहीं बता रही हूँ। यह आपके और मेरे बीच का संवाद है, जो भी मुझे समझा</w:t>
      </w:r>
      <w:r w:rsidR="00412AE1">
        <w:rPr>
          <w:rFonts w:ascii="Arial Unicode MS" w:eastAsia="Arial Unicode MS" w:hAnsi="Arial Unicode MS" w:cs="Arial Unicode MS" w:hint="cs"/>
          <w:sz w:val="28"/>
          <w:szCs w:val="28"/>
          <w:cs/>
          <w:lang w:bidi="hi-IN"/>
        </w:rPr>
        <w:t xml:space="preserve"> है वही मैं आपको बतलाऊँ</w:t>
      </w:r>
      <w:r>
        <w:rPr>
          <w:rFonts w:ascii="Arial Unicode MS" w:eastAsia="Arial Unicode MS" w:hAnsi="Arial Unicode MS" w:cs="Arial Unicode MS" w:hint="cs"/>
          <w:sz w:val="28"/>
          <w:szCs w:val="28"/>
          <w:cs/>
          <w:lang w:bidi="hi-IN"/>
        </w:rPr>
        <w:t>गी।</w:t>
      </w:r>
      <w:r w:rsidR="00412AE1">
        <w:rPr>
          <w:rFonts w:ascii="Arial Unicode MS" w:eastAsia="Arial Unicode MS" w:hAnsi="Arial Unicode MS" w:cs="Arial Unicode MS" w:hint="cs"/>
          <w:sz w:val="28"/>
          <w:szCs w:val="28"/>
          <w:cs/>
          <w:lang w:bidi="hi-IN"/>
        </w:rPr>
        <w:t xml:space="preserve"> </w:t>
      </w:r>
    </w:p>
    <w:p w:rsidR="006065C0" w:rsidRDefault="0017726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lastRenderedPageBreak/>
        <w:t>संत विनोबा जैसे लोगों ने “</w:t>
      </w:r>
      <w:r w:rsidRPr="003964D5">
        <w:rPr>
          <w:rFonts w:ascii="Arial Unicode MS" w:eastAsia="Arial Unicode MS" w:hAnsi="Arial Unicode MS" w:cs="Arial Unicode MS" w:hint="cs"/>
          <w:i/>
          <w:iCs/>
          <w:sz w:val="28"/>
          <w:szCs w:val="28"/>
          <w:cs/>
          <w:lang w:bidi="hi-IN"/>
        </w:rPr>
        <w:t>तेन त्यक्तेन भुंजीथाः</w:t>
      </w:r>
      <w:r>
        <w:rPr>
          <w:rFonts w:ascii="Arial Unicode MS" w:eastAsia="Arial Unicode MS" w:hAnsi="Arial Unicode MS" w:cs="Arial Unicode MS" w:hint="cs"/>
          <w:i/>
          <w:iCs/>
          <w:sz w:val="28"/>
          <w:szCs w:val="28"/>
          <w:cs/>
          <w:lang w:bidi="hi-IN"/>
        </w:rPr>
        <w:t xml:space="preserve">” </w:t>
      </w:r>
      <w:r w:rsidRPr="0017726E">
        <w:rPr>
          <w:rFonts w:ascii="Arial Unicode MS" w:eastAsia="Arial Unicode MS" w:hAnsi="Arial Unicode MS" w:cs="Arial Unicode MS" w:hint="cs"/>
          <w:sz w:val="28"/>
          <w:szCs w:val="28"/>
          <w:cs/>
          <w:lang w:bidi="hi-IN"/>
        </w:rPr>
        <w:t>का अर्थ</w:t>
      </w:r>
      <w:r>
        <w:rPr>
          <w:rFonts w:ascii="Arial Unicode MS" w:eastAsia="Arial Unicode MS" w:hAnsi="Arial Unicode MS" w:cs="Arial Unicode MS" w:hint="cs"/>
          <w:sz w:val="28"/>
          <w:szCs w:val="28"/>
          <w:cs/>
          <w:lang w:bidi="hi-IN"/>
        </w:rPr>
        <w:t xml:space="preserve"> </w:t>
      </w:r>
      <w:r w:rsidR="00F33A27">
        <w:rPr>
          <w:rFonts w:ascii="Arial Unicode MS" w:eastAsia="Arial Unicode MS" w:hAnsi="Arial Unicode MS" w:cs="Arial Unicode MS" w:hint="cs"/>
          <w:sz w:val="28"/>
          <w:szCs w:val="28"/>
          <w:cs/>
          <w:lang w:bidi="hi-IN"/>
        </w:rPr>
        <w:t xml:space="preserve">कुछ </w:t>
      </w:r>
      <w:r w:rsidR="009C6030">
        <w:rPr>
          <w:rFonts w:ascii="Arial Unicode MS" w:eastAsia="Arial Unicode MS" w:hAnsi="Arial Unicode MS" w:cs="Arial Unicode MS" w:hint="cs"/>
          <w:sz w:val="28"/>
          <w:szCs w:val="28"/>
          <w:cs/>
          <w:lang w:bidi="hi-IN"/>
        </w:rPr>
        <w:t xml:space="preserve">इस प्रकार लगाया है </w:t>
      </w:r>
      <w:r w:rsidR="009C6030">
        <w:rPr>
          <w:rFonts w:ascii="Arial Unicode MS" w:eastAsia="Arial Unicode MS" w:hAnsi="Arial Unicode MS" w:cs="Arial Unicode MS"/>
          <w:sz w:val="28"/>
          <w:szCs w:val="28"/>
          <w:cs/>
          <w:lang w:bidi="hi-IN"/>
        </w:rPr>
        <w:t>–</w:t>
      </w:r>
      <w:r w:rsidR="009C6030">
        <w:rPr>
          <w:rFonts w:ascii="Arial Unicode MS" w:eastAsia="Arial Unicode MS" w:hAnsi="Arial Unicode MS" w:cs="Arial Unicode MS" w:hint="cs"/>
          <w:sz w:val="28"/>
          <w:szCs w:val="28"/>
          <w:cs/>
          <w:lang w:bidi="hi-IN"/>
        </w:rPr>
        <w:t>जो भी आपने कमाया है अथवा जो भी आपको उपलब्ध हुआ है उसका त्याग का भाव रखते हुए</w:t>
      </w:r>
      <w:r>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उपभोग करो, आनन्द उठाओ। उन्होंने काफी अलग तरीके से व्याख्या की है; और </w:t>
      </w:r>
      <w:r w:rsidR="009C6030" w:rsidRPr="009C6030">
        <w:rPr>
          <w:rFonts w:ascii="Arial Unicode MS" w:eastAsia="Arial Unicode MS" w:hAnsi="Arial Unicode MS" w:cs="Arial Unicode MS" w:hint="cs"/>
          <w:i/>
          <w:iCs/>
          <w:sz w:val="28"/>
          <w:szCs w:val="28"/>
          <w:cs/>
          <w:lang w:bidi="hi-IN"/>
        </w:rPr>
        <w:t>“तेन त्यक्तेन भुंजीथाः”</w:t>
      </w:r>
      <w:r w:rsidR="009C6030">
        <w:rPr>
          <w:rFonts w:ascii="Arial Unicode MS" w:eastAsia="Arial Unicode MS" w:hAnsi="Arial Unicode MS" w:cs="Arial Unicode MS" w:hint="cs"/>
          <w:i/>
          <w:iCs/>
          <w:sz w:val="28"/>
          <w:szCs w:val="28"/>
          <w:cs/>
          <w:lang w:bidi="hi-IN"/>
        </w:rPr>
        <w:t xml:space="preserve"> </w:t>
      </w:r>
      <w:r w:rsidR="009C6030">
        <w:rPr>
          <w:rFonts w:ascii="Arial Unicode MS" w:eastAsia="Arial Unicode MS" w:hAnsi="Arial Unicode MS" w:cs="Arial Unicode MS" w:hint="cs"/>
          <w:sz w:val="28"/>
          <w:szCs w:val="28"/>
          <w:cs/>
          <w:lang w:bidi="hi-IN"/>
        </w:rPr>
        <w:t xml:space="preserve"> का अर्थ </w:t>
      </w:r>
      <w:r w:rsidR="00162797">
        <w:rPr>
          <w:rFonts w:ascii="Arial Unicode MS" w:eastAsia="Arial Unicode MS" w:hAnsi="Arial Unicode MS" w:cs="Arial Unicode MS" w:hint="cs"/>
          <w:sz w:val="28"/>
          <w:szCs w:val="28"/>
          <w:cs/>
          <w:lang w:bidi="hi-IN"/>
        </w:rPr>
        <w:t xml:space="preserve">मुझे </w:t>
      </w:r>
      <w:r w:rsidR="009C6030">
        <w:rPr>
          <w:rFonts w:ascii="Arial Unicode MS" w:eastAsia="Arial Unicode MS" w:hAnsi="Arial Unicode MS" w:cs="Arial Unicode MS" w:hint="cs"/>
          <w:sz w:val="28"/>
          <w:szCs w:val="28"/>
          <w:cs/>
          <w:lang w:bidi="hi-IN"/>
        </w:rPr>
        <w:t>कुछ</w:t>
      </w:r>
      <w:r w:rsidR="00162797">
        <w:rPr>
          <w:rFonts w:ascii="Arial Unicode MS" w:eastAsia="Arial Unicode MS" w:hAnsi="Arial Unicode MS" w:cs="Arial Unicode MS" w:hint="cs"/>
          <w:sz w:val="28"/>
          <w:szCs w:val="28"/>
          <w:cs/>
          <w:lang w:bidi="hi-IN"/>
        </w:rPr>
        <w:t xml:space="preserve"> ऐसे लगता</w:t>
      </w:r>
      <w:r w:rsidR="009C6030">
        <w:rPr>
          <w:rFonts w:ascii="Arial Unicode MS" w:eastAsia="Arial Unicode MS" w:hAnsi="Arial Unicode MS" w:cs="Arial Unicode MS" w:hint="cs"/>
          <w:sz w:val="28"/>
          <w:szCs w:val="28"/>
          <w:cs/>
          <w:lang w:bidi="hi-IN"/>
        </w:rPr>
        <w:t xml:space="preserve"> है </w:t>
      </w:r>
      <w:r w:rsidR="00162797">
        <w:rPr>
          <w:rFonts w:ascii="Arial Unicode MS" w:eastAsia="Arial Unicode MS" w:hAnsi="Arial Unicode MS" w:cs="Arial Unicode MS" w:hint="cs"/>
          <w:sz w:val="28"/>
          <w:szCs w:val="28"/>
          <w:cs/>
          <w:lang w:bidi="hi-IN"/>
        </w:rPr>
        <w:t>- काल तथा स्थान जो कि गौण है</w:t>
      </w:r>
      <w:r w:rsidR="00AB3779">
        <w:rPr>
          <w:rFonts w:ascii="Arial Unicode MS" w:eastAsia="Arial Unicode MS" w:hAnsi="Arial Unicode MS" w:cs="Arial Unicode MS" w:hint="cs"/>
          <w:sz w:val="28"/>
          <w:szCs w:val="28"/>
          <w:cs/>
          <w:lang w:bidi="hi-IN"/>
        </w:rPr>
        <w:t>,</w:t>
      </w:r>
      <w:r w:rsidR="00162797">
        <w:rPr>
          <w:rFonts w:ascii="Arial Unicode MS" w:eastAsia="Arial Unicode MS" w:hAnsi="Arial Unicode MS" w:cs="Arial Unicode MS" w:hint="cs"/>
          <w:sz w:val="28"/>
          <w:szCs w:val="28"/>
          <w:cs/>
          <w:lang w:bidi="hi-IN"/>
        </w:rPr>
        <w:t xml:space="preserve"> उसका - त्याग करना है। </w:t>
      </w:r>
      <w:r w:rsidR="00F2063A">
        <w:rPr>
          <w:rFonts w:ascii="Arial Unicode MS" w:eastAsia="Arial Unicode MS" w:hAnsi="Arial Unicode MS" w:cs="Arial Unicode MS" w:hint="cs"/>
          <w:sz w:val="28"/>
          <w:szCs w:val="28"/>
          <w:cs/>
          <w:lang w:bidi="hi-IN"/>
        </w:rPr>
        <w:t xml:space="preserve"> </w:t>
      </w:r>
      <w:r w:rsidR="009C6030">
        <w:rPr>
          <w:rFonts w:ascii="Arial Unicode MS" w:eastAsia="Arial Unicode MS" w:hAnsi="Arial Unicode MS" w:cs="Arial Unicode MS" w:hint="cs"/>
          <w:sz w:val="28"/>
          <w:szCs w:val="28"/>
          <w:cs/>
          <w:lang w:bidi="hi-IN"/>
        </w:rPr>
        <w:t xml:space="preserve"> </w:t>
      </w:r>
      <w:r w:rsidR="00F2063A">
        <w:rPr>
          <w:rFonts w:ascii="Arial Unicode MS" w:eastAsia="Arial Unicode MS" w:hAnsi="Arial Unicode MS" w:cs="Arial Unicode MS" w:hint="cs"/>
          <w:sz w:val="28"/>
          <w:szCs w:val="28"/>
          <w:cs/>
          <w:lang w:bidi="hi-IN"/>
        </w:rPr>
        <w:t xml:space="preserve">  </w:t>
      </w: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1B2C32" w:rsidRP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E73611" w:rsidRDefault="00E73611" w:rsidP="006065C0">
      <w:pPr>
        <w:spacing w:after="0" w:line="240" w:lineRule="auto"/>
        <w:ind w:firstLine="720"/>
        <w:jc w:val="both"/>
        <w:rPr>
          <w:rFonts w:ascii="Arial Unicode MS" w:eastAsia="Arial Unicode MS" w:hAnsi="Arial Unicode MS" w:cs="Arial Unicode MS"/>
          <w:b/>
          <w:bCs/>
          <w:sz w:val="28"/>
          <w:szCs w:val="28"/>
          <w:u w:val="single"/>
          <w:lang w:bidi="hi-IN"/>
        </w:rPr>
      </w:pPr>
      <w:r w:rsidRPr="001B2C32">
        <w:rPr>
          <w:rFonts w:ascii="Arial Unicode MS" w:eastAsia="Arial Unicode MS" w:hAnsi="Arial Unicode MS" w:cs="Arial Unicode MS"/>
          <w:b/>
          <w:bCs/>
          <w:sz w:val="28"/>
          <w:szCs w:val="28"/>
          <w:u w:val="single"/>
          <w:lang w:bidi="hi-IN"/>
        </w:rPr>
        <w:t>_____-</w:t>
      </w:r>
      <w:r w:rsidR="001B2C32" w:rsidRPr="001B2C32">
        <w:rPr>
          <w:rFonts w:ascii="Arial Unicode MS" w:eastAsia="Arial Unicode MS" w:hAnsi="Arial Unicode MS" w:cs="Arial Unicode MS" w:hint="cs"/>
          <w:b/>
          <w:bCs/>
          <w:sz w:val="28"/>
          <w:szCs w:val="28"/>
          <w:u w:val="single"/>
          <w:cs/>
          <w:lang w:bidi="hi-IN"/>
        </w:rPr>
        <w:t xml:space="preserve">ईशावस्य उपनिषद्‍ </w:t>
      </w:r>
      <w:r w:rsidR="001B2C32" w:rsidRPr="001B2C32">
        <w:rPr>
          <w:rFonts w:ascii="Arial Unicode MS" w:eastAsia="Arial Unicode MS" w:hAnsi="Arial Unicode MS" w:cs="Arial Unicode MS"/>
          <w:b/>
          <w:bCs/>
          <w:sz w:val="28"/>
          <w:szCs w:val="28"/>
          <w:u w:val="single"/>
          <w:lang w:bidi="hi-IN"/>
        </w:rPr>
        <w:t xml:space="preserve">as transcribed by KGS </w:t>
      </w:r>
    </w:p>
    <w:p w:rsidR="001B2C32" w:rsidRDefault="001B2C32" w:rsidP="006065C0">
      <w:pPr>
        <w:spacing w:after="0" w:line="240" w:lineRule="auto"/>
        <w:ind w:firstLine="720"/>
        <w:jc w:val="both"/>
        <w:rPr>
          <w:rFonts w:ascii="Arial Unicode MS" w:eastAsia="Arial Unicode MS" w:hAnsi="Arial Unicode MS" w:cs="Arial Unicode MS"/>
          <w:b/>
          <w:bCs/>
          <w:sz w:val="28"/>
          <w:szCs w:val="28"/>
          <w:u w:val="single"/>
          <w:lang w:bidi="hi-IN"/>
        </w:rPr>
      </w:pPr>
    </w:p>
    <w:p w:rsidR="001B2C32" w:rsidRDefault="001B2C32" w:rsidP="006065C0">
      <w:pPr>
        <w:spacing w:after="0" w:line="240" w:lineRule="auto"/>
        <w:ind w:firstLine="720"/>
        <w:jc w:val="both"/>
        <w:rPr>
          <w:rFonts w:ascii="Arial Unicode MS" w:eastAsia="Arial Unicode MS" w:hAnsi="Arial Unicode MS" w:cs="Arial Unicode MS"/>
          <w:sz w:val="28"/>
          <w:szCs w:val="28"/>
          <w:lang w:bidi="hi-IN"/>
        </w:rPr>
      </w:pPr>
    </w:p>
    <w:p w:rsidR="002C436E" w:rsidRDefault="00E73611"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हम सब जो आज यहाँ इकठ्ठा हुए हैं वे केवल रोझाना की ही वजह से हुए हैं। मैं अगस्त में इटली में थी तब करीब आठ दस योग शिक्षक मुझसे मिले। रोझाना इटालियन योग फाउंडेशन की प्रेसिडंट है</w:t>
      </w:r>
      <w:r w:rsidR="006403BC">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वे कई वर्षों से योगाभ्यास सिखा रहे हैं और अब </w:t>
      </w:r>
      <w:r w:rsidR="00FC3D10">
        <w:rPr>
          <w:rFonts w:ascii="Arial Unicode MS" w:eastAsia="Arial Unicode MS" w:hAnsi="Arial Unicode MS" w:cs="Arial Unicode MS" w:hint="cs"/>
          <w:sz w:val="28"/>
          <w:szCs w:val="28"/>
          <w:cs/>
          <w:lang w:bidi="hi-IN"/>
        </w:rPr>
        <w:t xml:space="preserve">वे </w:t>
      </w:r>
      <w:r>
        <w:rPr>
          <w:rFonts w:ascii="Arial Unicode MS" w:eastAsia="Arial Unicode MS" w:hAnsi="Arial Unicode MS" w:cs="Arial Unicode MS" w:hint="cs"/>
          <w:sz w:val="28"/>
          <w:szCs w:val="28"/>
          <w:cs/>
          <w:lang w:bidi="hi-IN"/>
        </w:rPr>
        <w:t xml:space="preserve">याज्ञवल्क्य योग, याज्ञवल्क्य स्मृति </w:t>
      </w:r>
      <w:r w:rsidR="00AB3779">
        <w:rPr>
          <w:rFonts w:ascii="Arial Unicode MS" w:eastAsia="Arial Unicode MS" w:hAnsi="Arial Unicode MS" w:cs="Arial Unicode MS" w:hint="cs"/>
          <w:sz w:val="28"/>
          <w:szCs w:val="28"/>
          <w:cs/>
          <w:lang w:bidi="hi-IN"/>
        </w:rPr>
        <w:t xml:space="preserve">के </w:t>
      </w:r>
      <w:r w:rsidR="00FC3D10">
        <w:rPr>
          <w:rFonts w:ascii="Arial Unicode MS" w:eastAsia="Arial Unicode MS" w:hAnsi="Arial Unicode MS" w:cs="Arial Unicode MS" w:hint="cs"/>
          <w:sz w:val="28"/>
          <w:szCs w:val="28"/>
          <w:cs/>
          <w:lang w:bidi="hi-IN"/>
        </w:rPr>
        <w:t xml:space="preserve">अभ्यास </w:t>
      </w:r>
      <w:r>
        <w:rPr>
          <w:rFonts w:ascii="Arial Unicode MS" w:eastAsia="Arial Unicode MS" w:hAnsi="Arial Unicode MS" w:cs="Arial Unicode MS" w:hint="cs"/>
          <w:sz w:val="28"/>
          <w:szCs w:val="28"/>
          <w:cs/>
          <w:lang w:bidi="hi-IN"/>
        </w:rPr>
        <w:t xml:space="preserve">की देहलीज तक आ पहुँचे हैं। इसी बात की हम चर्चा कर रहे थे तब मैंने कहा कि अगर किसी को याज्ञ्यवल्क्य समझना हो तो उपनिषदों का संदर्भ </w:t>
      </w:r>
      <w:r w:rsidR="006403BC">
        <w:rPr>
          <w:rFonts w:ascii="Arial Unicode MS" w:eastAsia="Arial Unicode MS" w:hAnsi="Arial Unicode MS" w:cs="Arial Unicode MS" w:hint="cs"/>
          <w:sz w:val="28"/>
          <w:szCs w:val="28"/>
          <w:cs/>
          <w:lang w:bidi="hi-IN"/>
        </w:rPr>
        <w:t xml:space="preserve">देखना </w:t>
      </w:r>
      <w:r>
        <w:rPr>
          <w:rFonts w:ascii="Arial Unicode MS" w:eastAsia="Arial Unicode MS" w:hAnsi="Arial Unicode MS" w:cs="Arial Unicode MS" w:hint="cs"/>
          <w:sz w:val="28"/>
          <w:szCs w:val="28"/>
          <w:cs/>
          <w:lang w:bidi="hi-IN"/>
        </w:rPr>
        <w:t>पडेगा।</w:t>
      </w:r>
      <w:r w:rsidR="006403BC">
        <w:rPr>
          <w:rFonts w:ascii="Arial Unicode MS" w:eastAsia="Arial Unicode MS" w:hAnsi="Arial Unicode MS" w:cs="Arial Unicode MS" w:hint="cs"/>
          <w:sz w:val="28"/>
          <w:szCs w:val="28"/>
          <w:cs/>
          <w:lang w:bidi="hi-IN"/>
        </w:rPr>
        <w:t xml:space="preserve"> उपनिषदों की समूची शिक्षा का सारतत्व एक छोटेसे उपनिषद्‍ में, ईशावास्य उपनिषद्‍ में समाया हुआ है। इसपर रोझाना ने कहा, “क्या आप उपनिषद्‍ के लिये हमारा अभ्यास वर्ग लेंगी?” इसपर मैं ने कहा, “ यहाँ नहीं, शायद भारत में हो सकेगा।” रोझाना ने </w:t>
      </w:r>
      <w:r w:rsidR="003936CB">
        <w:rPr>
          <w:rFonts w:ascii="Arial Unicode MS" w:eastAsia="Arial Unicode MS" w:hAnsi="Arial Unicode MS" w:cs="Arial Unicode MS" w:hint="cs"/>
          <w:sz w:val="28"/>
          <w:szCs w:val="28"/>
          <w:cs/>
          <w:lang w:bidi="hi-IN"/>
        </w:rPr>
        <w:t xml:space="preserve">स्वेच्छासे </w:t>
      </w:r>
      <w:r w:rsidR="006403BC">
        <w:rPr>
          <w:rFonts w:ascii="Arial Unicode MS" w:eastAsia="Arial Unicode MS" w:hAnsi="Arial Unicode MS" w:cs="Arial Unicode MS" w:hint="cs"/>
          <w:sz w:val="28"/>
          <w:szCs w:val="28"/>
          <w:cs/>
          <w:lang w:bidi="hi-IN"/>
        </w:rPr>
        <w:t xml:space="preserve">अपने समूह के साथ भारत आने </w:t>
      </w:r>
      <w:r w:rsidR="003936CB">
        <w:rPr>
          <w:rFonts w:ascii="Arial Unicode MS" w:eastAsia="Arial Unicode MS" w:hAnsi="Arial Unicode MS" w:cs="Arial Unicode MS" w:hint="cs"/>
          <w:sz w:val="28"/>
          <w:szCs w:val="28"/>
          <w:cs/>
          <w:lang w:bidi="hi-IN"/>
        </w:rPr>
        <w:t>का प्रस्ताव रखा। एक और सात लोगों का समूह बॉस्टन से आने वाला था, लेकिन दुर्भाग्यवश किसी कठिनाई की वजह से वे लोग पहुँच न सके। इटली</w:t>
      </w:r>
      <w:r w:rsidR="00FF480B">
        <w:rPr>
          <w:rFonts w:ascii="Arial Unicode MS" w:eastAsia="Arial Unicode MS" w:hAnsi="Arial Unicode MS" w:cs="Arial Unicode MS" w:hint="cs"/>
          <w:sz w:val="28"/>
          <w:szCs w:val="28"/>
          <w:cs/>
          <w:lang w:bidi="hi-IN"/>
        </w:rPr>
        <w:t xml:space="preserve"> </w:t>
      </w:r>
      <w:r w:rsidR="003936CB">
        <w:rPr>
          <w:rFonts w:ascii="Arial Unicode MS" w:eastAsia="Arial Unicode MS" w:hAnsi="Arial Unicode MS" w:cs="Arial Unicode MS" w:hint="cs"/>
          <w:sz w:val="28"/>
          <w:szCs w:val="28"/>
          <w:cs/>
          <w:lang w:bidi="hi-IN"/>
        </w:rPr>
        <w:t xml:space="preserve">से आनेवाले सभी मित्र अभी तक यहाँ पहुँचे नहीं हैं। इसलिये उपनिषद्‍-वर्ग शायद दोपहर के सत्र में शुरू होगा। दोपहर तक उनका इंतजार करते हैं। </w:t>
      </w:r>
      <w:r w:rsidR="00FF480B">
        <w:rPr>
          <w:rFonts w:ascii="Arial Unicode MS" w:eastAsia="Arial Unicode MS" w:hAnsi="Arial Unicode MS" w:cs="Arial Unicode MS" w:hint="cs"/>
          <w:sz w:val="28"/>
          <w:szCs w:val="28"/>
          <w:cs/>
          <w:lang w:bidi="hi-IN"/>
        </w:rPr>
        <w:t xml:space="preserve">लेकिन मैं बहुत आनंदित हूँ कि रोझाना यहाँ आ सकी। और मुझे अत्यंत आनंद है कि एलिसन आई है। </w:t>
      </w:r>
      <w:r w:rsidR="00FC3D10">
        <w:rPr>
          <w:rFonts w:ascii="Arial Unicode MS" w:eastAsia="Arial Unicode MS" w:hAnsi="Arial Unicode MS" w:cs="Arial Unicode MS" w:hint="cs"/>
          <w:sz w:val="28"/>
          <w:szCs w:val="28"/>
          <w:cs/>
          <w:lang w:bidi="hi-IN"/>
        </w:rPr>
        <w:t xml:space="preserve">मुझे नही लगता कि वे उपनिषद्‍-वर्ग के लिये </w:t>
      </w:r>
      <w:r w:rsidR="002C018E">
        <w:rPr>
          <w:rFonts w:ascii="Arial Unicode MS" w:eastAsia="Arial Unicode MS" w:hAnsi="Arial Unicode MS" w:cs="Arial Unicode MS" w:hint="cs"/>
          <w:sz w:val="28"/>
          <w:szCs w:val="28"/>
          <w:cs/>
          <w:lang w:bidi="hi-IN"/>
        </w:rPr>
        <w:t>आई हैं,</w:t>
      </w:r>
      <w:r w:rsidR="00FF480B">
        <w:rPr>
          <w:rFonts w:ascii="Arial Unicode MS" w:eastAsia="Arial Unicode MS" w:hAnsi="Arial Unicode MS" w:cs="Arial Unicode MS" w:hint="cs"/>
          <w:sz w:val="28"/>
          <w:szCs w:val="28"/>
          <w:cs/>
          <w:lang w:bidi="hi-IN"/>
        </w:rPr>
        <w:t xml:space="preserve"> </w:t>
      </w:r>
      <w:r w:rsidR="00FC3D10">
        <w:rPr>
          <w:rFonts w:ascii="Arial Unicode MS" w:eastAsia="Arial Unicode MS" w:hAnsi="Arial Unicode MS" w:cs="Arial Unicode MS" w:hint="cs"/>
          <w:sz w:val="28"/>
          <w:szCs w:val="28"/>
          <w:cs/>
          <w:lang w:bidi="hi-IN"/>
        </w:rPr>
        <w:t xml:space="preserve">वे तो अपने आप से ही आई हैं। शायद आप </w:t>
      </w:r>
      <w:r w:rsidR="003B6915">
        <w:rPr>
          <w:rFonts w:ascii="Arial Unicode MS" w:eastAsia="Arial Unicode MS" w:hAnsi="Arial Unicode MS" w:cs="Arial Unicode MS" w:hint="cs"/>
          <w:sz w:val="28"/>
          <w:szCs w:val="28"/>
          <w:cs/>
          <w:lang w:bidi="hi-IN"/>
        </w:rPr>
        <w:t>में से कोई यह नहीं</w:t>
      </w:r>
      <w:r w:rsidR="00FC3D10">
        <w:rPr>
          <w:rFonts w:ascii="Arial Unicode MS" w:eastAsia="Arial Unicode MS" w:hAnsi="Arial Unicode MS" w:cs="Arial Unicode MS" w:hint="cs"/>
          <w:sz w:val="28"/>
          <w:szCs w:val="28"/>
          <w:cs/>
          <w:lang w:bidi="hi-IN"/>
        </w:rPr>
        <w:t xml:space="preserve"> जानते होंगे कि </w:t>
      </w:r>
      <w:r w:rsidR="002C018E">
        <w:rPr>
          <w:rFonts w:ascii="Arial Unicode MS" w:eastAsia="Arial Unicode MS" w:hAnsi="Arial Unicode MS" w:cs="Arial Unicode MS" w:hint="cs"/>
          <w:sz w:val="28"/>
          <w:szCs w:val="28"/>
          <w:cs/>
          <w:lang w:bidi="hi-IN"/>
        </w:rPr>
        <w:t>वे</w:t>
      </w:r>
      <w:r w:rsidR="003B6915">
        <w:rPr>
          <w:rFonts w:ascii="Arial Unicode MS" w:eastAsia="Arial Unicode MS" w:hAnsi="Arial Unicode MS" w:cs="Arial Unicode MS" w:hint="cs"/>
          <w:sz w:val="28"/>
          <w:szCs w:val="28"/>
          <w:cs/>
          <w:lang w:bidi="hi-IN"/>
        </w:rPr>
        <w:t xml:space="preserve"> ताइची में माहीर हैं</w:t>
      </w:r>
      <w:r w:rsidR="002C436E">
        <w:rPr>
          <w:rFonts w:ascii="Arial Unicode MS" w:eastAsia="Arial Unicode MS" w:hAnsi="Arial Unicode MS" w:cs="Arial Unicode MS" w:hint="cs"/>
          <w:sz w:val="28"/>
          <w:szCs w:val="28"/>
          <w:cs/>
          <w:lang w:bidi="hi-IN"/>
        </w:rPr>
        <w:t xml:space="preserve"> </w:t>
      </w:r>
      <w:r w:rsidR="00FF480B">
        <w:rPr>
          <w:rFonts w:ascii="Arial Unicode MS" w:eastAsia="Arial Unicode MS" w:hAnsi="Arial Unicode MS" w:cs="Arial Unicode MS" w:hint="cs"/>
          <w:sz w:val="28"/>
          <w:szCs w:val="28"/>
          <w:cs/>
          <w:lang w:bidi="hi-IN"/>
        </w:rPr>
        <w:t>।</w:t>
      </w:r>
      <w:r w:rsidR="002C018E">
        <w:rPr>
          <w:rFonts w:ascii="Arial Unicode MS" w:eastAsia="Arial Unicode MS" w:hAnsi="Arial Unicode MS" w:cs="Arial Unicode MS" w:hint="cs"/>
          <w:sz w:val="28"/>
          <w:szCs w:val="28"/>
          <w:cs/>
          <w:lang w:bidi="hi-IN"/>
        </w:rPr>
        <w:t xml:space="preserve"> ताइची की कसरत वे अति सुंदर तरीके से सिखाती हैं। </w:t>
      </w:r>
    </w:p>
    <w:p w:rsidR="00E73611" w:rsidRDefault="002C018E" w:rsidP="006065C0">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रोझाना मेरे भाषणों को इटॅलियन में भाषांतरित </w:t>
      </w:r>
      <w:r w:rsidR="002C436E">
        <w:rPr>
          <w:rFonts w:ascii="Arial Unicode MS" w:eastAsia="Arial Unicode MS" w:hAnsi="Arial Unicode MS" w:cs="Arial Unicode MS" w:hint="cs"/>
          <w:sz w:val="28"/>
          <w:szCs w:val="28"/>
          <w:cs/>
          <w:lang w:bidi="hi-IN"/>
        </w:rPr>
        <w:t xml:space="preserve">किया </w:t>
      </w:r>
      <w:r>
        <w:rPr>
          <w:rFonts w:ascii="Arial Unicode MS" w:eastAsia="Arial Unicode MS" w:hAnsi="Arial Unicode MS" w:cs="Arial Unicode MS" w:hint="cs"/>
          <w:sz w:val="28"/>
          <w:szCs w:val="28"/>
          <w:cs/>
          <w:lang w:bidi="hi-IN"/>
        </w:rPr>
        <w:t xml:space="preserve">करती थी। कुछ दिनों के लिये मैं और कैसर उनके अत्यंत सुंदर </w:t>
      </w:r>
      <w:r w:rsidR="00791AFC">
        <w:rPr>
          <w:rFonts w:ascii="Arial Unicode MS" w:eastAsia="Arial Unicode MS" w:hAnsi="Arial Unicode MS" w:cs="Arial Unicode MS" w:hint="cs"/>
          <w:sz w:val="28"/>
          <w:szCs w:val="28"/>
          <w:cs/>
          <w:lang w:bidi="hi-IN"/>
        </w:rPr>
        <w:t xml:space="preserve">तथा शांत </w:t>
      </w:r>
      <w:r>
        <w:rPr>
          <w:rFonts w:ascii="Arial Unicode MS" w:eastAsia="Arial Unicode MS" w:hAnsi="Arial Unicode MS" w:cs="Arial Unicode MS" w:hint="cs"/>
          <w:sz w:val="28"/>
          <w:szCs w:val="28"/>
          <w:cs/>
          <w:lang w:bidi="hi-IN"/>
        </w:rPr>
        <w:t xml:space="preserve">घर में महमान बन कर रहे थे। </w:t>
      </w:r>
      <w:r w:rsidR="004B141D">
        <w:rPr>
          <w:rFonts w:ascii="Arial Unicode MS" w:eastAsia="Arial Unicode MS" w:hAnsi="Arial Unicode MS" w:cs="Arial Unicode MS" w:hint="cs"/>
          <w:sz w:val="28"/>
          <w:szCs w:val="28"/>
          <w:cs/>
          <w:lang w:bidi="hi-IN"/>
        </w:rPr>
        <w:t xml:space="preserve">उनका घर रोम के बाहरी इलाके में था। अत्यंत शांत परिसर था। </w:t>
      </w:r>
      <w:r w:rsidR="00791AFC">
        <w:rPr>
          <w:rFonts w:ascii="Arial Unicode MS" w:eastAsia="Arial Unicode MS" w:hAnsi="Arial Unicode MS" w:cs="Arial Unicode MS" w:hint="cs"/>
          <w:sz w:val="28"/>
          <w:szCs w:val="28"/>
          <w:cs/>
          <w:lang w:bidi="hi-IN"/>
        </w:rPr>
        <w:t xml:space="preserve">धन्यवाद रोझाना। हम एक सप्ताह साथ रहेंगे। </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आपको २८ तारीख को जाना है।</w:t>
      </w:r>
      <w:r w:rsidR="00BA1F57">
        <w:rPr>
          <w:rFonts w:ascii="Arial Unicode MS" w:eastAsia="Arial Unicode MS" w:hAnsi="Arial Unicode MS" w:cs="Arial Unicode MS" w:hint="cs"/>
          <w:sz w:val="28"/>
          <w:szCs w:val="28"/>
          <w:cs/>
          <w:lang w:bidi="hi-IN"/>
        </w:rPr>
        <w:t>)</w:t>
      </w:r>
      <w:r w:rsidR="00791AFC">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स्वाभाविकही </w:t>
      </w:r>
      <w:r w:rsidR="00791AFC">
        <w:rPr>
          <w:rFonts w:ascii="Arial Unicode MS" w:eastAsia="Arial Unicode MS" w:hAnsi="Arial Unicode MS" w:cs="Arial Unicode MS" w:hint="cs"/>
          <w:sz w:val="28"/>
          <w:szCs w:val="28"/>
          <w:cs/>
          <w:lang w:bidi="hi-IN"/>
        </w:rPr>
        <w:t xml:space="preserve">यहाँ जो अभ्यास-वर्ग </w:t>
      </w:r>
      <w:r w:rsidR="00F2193B">
        <w:rPr>
          <w:rFonts w:ascii="Arial Unicode MS" w:eastAsia="Arial Unicode MS" w:hAnsi="Arial Unicode MS" w:cs="Arial Unicode MS" w:hint="cs"/>
          <w:sz w:val="28"/>
          <w:szCs w:val="28"/>
          <w:cs/>
          <w:lang w:bidi="hi-IN"/>
        </w:rPr>
        <w:t>लिये जानेवाले हैं</w:t>
      </w:r>
      <w:r w:rsidR="00791AFC">
        <w:rPr>
          <w:rFonts w:ascii="Arial Unicode MS" w:eastAsia="Arial Unicode MS" w:hAnsi="Arial Unicode MS" w:cs="Arial Unicode MS" w:hint="cs"/>
          <w:sz w:val="28"/>
          <w:szCs w:val="28"/>
          <w:cs/>
          <w:lang w:bidi="hi-IN"/>
        </w:rPr>
        <w:t xml:space="preserve"> वे भारतियेतर लोगों के लिये </w:t>
      </w:r>
      <w:r w:rsidR="00F2193B">
        <w:rPr>
          <w:rFonts w:ascii="Arial Unicode MS" w:eastAsia="Arial Unicode MS" w:hAnsi="Arial Unicode MS" w:cs="Arial Unicode MS" w:hint="cs"/>
          <w:sz w:val="28"/>
          <w:szCs w:val="28"/>
          <w:cs/>
          <w:lang w:bidi="hi-IN"/>
        </w:rPr>
        <w:t xml:space="preserve">हैं जिन्होंने संस्कृत भाषा तथा भारतीय तत्वज्ञान </w:t>
      </w:r>
      <w:r w:rsidR="00BA1F57">
        <w:rPr>
          <w:rFonts w:ascii="Arial Unicode MS" w:eastAsia="Arial Unicode MS" w:hAnsi="Arial Unicode MS" w:cs="Arial Unicode MS" w:hint="cs"/>
          <w:sz w:val="28"/>
          <w:szCs w:val="28"/>
          <w:cs/>
          <w:lang w:bidi="hi-IN"/>
        </w:rPr>
        <w:t xml:space="preserve">का </w:t>
      </w:r>
      <w:r w:rsidR="00F2193B">
        <w:rPr>
          <w:rFonts w:ascii="Arial Unicode MS" w:eastAsia="Arial Unicode MS" w:hAnsi="Arial Unicode MS" w:cs="Arial Unicode MS" w:hint="cs"/>
          <w:sz w:val="28"/>
          <w:szCs w:val="28"/>
          <w:cs/>
          <w:lang w:bidi="hi-IN"/>
        </w:rPr>
        <w:t xml:space="preserve">विस्तार में  </w:t>
      </w:r>
      <w:r w:rsidR="00BA1F57">
        <w:rPr>
          <w:rFonts w:ascii="Arial Unicode MS" w:eastAsia="Arial Unicode MS" w:hAnsi="Arial Unicode MS" w:cs="Arial Unicode MS" w:hint="cs"/>
          <w:sz w:val="28"/>
          <w:szCs w:val="28"/>
          <w:cs/>
          <w:lang w:bidi="hi-IN"/>
        </w:rPr>
        <w:t>अभ्यास किया हुआ</w:t>
      </w:r>
      <w:r w:rsidR="00F2193B">
        <w:rPr>
          <w:rFonts w:ascii="Arial Unicode MS" w:eastAsia="Arial Unicode MS" w:hAnsi="Arial Unicode MS" w:cs="Arial Unicode MS" w:hint="cs"/>
          <w:sz w:val="28"/>
          <w:szCs w:val="28"/>
          <w:cs/>
          <w:lang w:bidi="hi-IN"/>
        </w:rPr>
        <w:t xml:space="preserve"> नहीं है। अगर किसी</w:t>
      </w:r>
      <w:r w:rsidR="00BA1F57">
        <w:rPr>
          <w:rFonts w:ascii="Arial Unicode MS" w:eastAsia="Arial Unicode MS" w:hAnsi="Arial Unicode MS" w:cs="Arial Unicode MS" w:hint="cs"/>
          <w:sz w:val="28"/>
          <w:szCs w:val="28"/>
          <w:cs/>
          <w:lang w:bidi="hi-IN"/>
        </w:rPr>
        <w:t xml:space="preserve"> </w:t>
      </w:r>
      <w:r w:rsidR="00F2193B">
        <w:rPr>
          <w:rFonts w:ascii="Arial Unicode MS" w:eastAsia="Arial Unicode MS" w:hAnsi="Arial Unicode MS" w:cs="Arial Unicode MS" w:hint="cs"/>
          <w:sz w:val="28"/>
          <w:szCs w:val="28"/>
          <w:cs/>
          <w:lang w:bidi="hi-IN"/>
        </w:rPr>
        <w:t xml:space="preserve">भी उपनिषद्‍ के अभ्यास-वर्ग </w:t>
      </w:r>
      <w:r w:rsidR="00AB3779">
        <w:rPr>
          <w:rFonts w:ascii="Arial Unicode MS" w:eastAsia="Arial Unicode MS" w:hAnsi="Arial Unicode MS" w:cs="Arial Unicode MS" w:hint="cs"/>
          <w:sz w:val="28"/>
          <w:szCs w:val="28"/>
          <w:cs/>
          <w:lang w:bidi="hi-IN"/>
        </w:rPr>
        <w:t xml:space="preserve">मुझे </w:t>
      </w:r>
      <w:r w:rsidR="00F2193B">
        <w:rPr>
          <w:rFonts w:ascii="Arial Unicode MS" w:eastAsia="Arial Unicode MS" w:hAnsi="Arial Unicode MS" w:cs="Arial Unicode MS" w:hint="cs"/>
          <w:sz w:val="28"/>
          <w:szCs w:val="28"/>
          <w:cs/>
          <w:lang w:bidi="hi-IN"/>
        </w:rPr>
        <w:t xml:space="preserve">भारतियों के लिये </w:t>
      </w:r>
      <w:r w:rsidR="00F2193B">
        <w:rPr>
          <w:rFonts w:ascii="Arial Unicode MS" w:eastAsia="Arial Unicode MS" w:hAnsi="Arial Unicode MS" w:cs="Arial Unicode MS" w:hint="cs"/>
          <w:sz w:val="28"/>
          <w:szCs w:val="28"/>
          <w:cs/>
          <w:lang w:bidi="hi-IN"/>
        </w:rPr>
        <w:lastRenderedPageBreak/>
        <w:t xml:space="preserve">लेना होते तो </w:t>
      </w:r>
      <w:r w:rsidR="007F0439">
        <w:rPr>
          <w:rFonts w:ascii="Arial Unicode MS" w:eastAsia="Arial Unicode MS" w:hAnsi="Arial Unicode MS" w:cs="Arial Unicode MS" w:hint="cs"/>
          <w:sz w:val="28"/>
          <w:szCs w:val="28"/>
          <w:cs/>
          <w:lang w:bidi="hi-IN"/>
        </w:rPr>
        <w:t>विषय को अलग तरीके से रखा जाता। तो मेरे भारतीय मित्र यह जान लें कि इन अभ्यास वर्गों का स्वरूप भिन्न रहेगा।</w:t>
      </w:r>
      <w:r w:rsidR="00615DB1">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ये अभ्यास वर्ग योग के अभ्यास से संदर्भ रखेंगे, योग शिक्षकों के लिये होंगे। मानव जाति कई लाखों करोडों वर्षों से जिन प्रश्नों का सामना करती आ रही है जैसे : यह सृजन क्या है</w:t>
      </w:r>
      <w:r w:rsidR="00AB3779">
        <w:rPr>
          <w:rFonts w:ascii="Arial Unicode MS" w:eastAsia="Arial Unicode MS" w:hAnsi="Arial Unicode MS" w:cs="Arial Unicode MS" w:hint="cs"/>
          <w:sz w:val="28"/>
          <w:szCs w:val="28"/>
          <w:cs/>
          <w:lang w:bidi="hi-IN"/>
        </w:rPr>
        <w:t xml:space="preserve"> </w:t>
      </w:r>
      <w:r w:rsidR="002C436E">
        <w:rPr>
          <w:rFonts w:ascii="Arial Unicode MS" w:eastAsia="Arial Unicode MS" w:hAnsi="Arial Unicode MS" w:cs="Arial Unicode MS" w:hint="cs"/>
          <w:sz w:val="28"/>
          <w:szCs w:val="28"/>
          <w:cs/>
          <w:lang w:bidi="hi-IN"/>
        </w:rPr>
        <w:t xml:space="preserve">हमारे आसपास जो हम यह विश्व देखते हैं वह क्या है? इस सृजन का स्रोत क्या है, सृजन के स्रोत से </w:t>
      </w:r>
      <w:r w:rsidR="007A29E6">
        <w:rPr>
          <w:rFonts w:ascii="Arial Unicode MS" w:eastAsia="Arial Unicode MS" w:hAnsi="Arial Unicode MS" w:cs="Arial Unicode MS" w:hint="cs"/>
          <w:sz w:val="28"/>
          <w:szCs w:val="28"/>
          <w:cs/>
          <w:lang w:bidi="hi-IN"/>
        </w:rPr>
        <w:t>इस अभिव्यक्त जगत का कैसे संबंध है? मानव समूची मानव जाति यहाँ क्या कर रही है? इस अभिव्यक्त जगत तथा उसके स्रोत के संबंध में मानव जाति की, मानव की, भूमिका क्या है? इस अभिव्यक्त जगत से,इस विश्व से तथा विश्व के अव्यक्त स्रोत से - जिसे भगवान कहते हैं, ईश्वर कहते हैं, दिव्यत्व कहते हैं उससे - मानव कैसे नाता रखे, संबंध रखे? दरसल ये दो समस्याएँ हैं, एक नहीं।</w:t>
      </w:r>
      <w:r w:rsidR="007D43E6">
        <w:rPr>
          <w:rFonts w:ascii="Arial Unicode MS" w:eastAsia="Arial Unicode MS" w:hAnsi="Arial Unicode MS" w:cs="Arial Unicode MS" w:hint="cs"/>
          <w:sz w:val="28"/>
          <w:szCs w:val="28"/>
          <w:cs/>
          <w:lang w:bidi="hi-IN"/>
        </w:rPr>
        <w:t xml:space="preserve"> इस सृजन का स्वरूप, सृजन का स्रोत </w:t>
      </w:r>
      <w:r w:rsidR="007D43E6">
        <w:rPr>
          <w:rFonts w:ascii="Arial Unicode MS" w:eastAsia="Arial Unicode MS" w:hAnsi="Arial Unicode MS" w:cs="Arial Unicode MS"/>
          <w:sz w:val="28"/>
          <w:szCs w:val="28"/>
          <w:cs/>
          <w:lang w:bidi="hi-IN"/>
        </w:rPr>
        <w:t>–</w:t>
      </w:r>
      <w:r w:rsidR="007D43E6">
        <w:rPr>
          <w:rFonts w:ascii="Arial Unicode MS" w:eastAsia="Arial Unicode MS" w:hAnsi="Arial Unicode MS" w:cs="Arial Unicode MS" w:hint="cs"/>
          <w:sz w:val="28"/>
          <w:szCs w:val="28"/>
          <w:cs/>
          <w:lang w:bidi="hi-IN"/>
        </w:rPr>
        <w:t>एक। मानव जाति की भूमिका तथा स्रोत जो कि अवयक्त है उससे - कैसे संबंध रखा जाए।</w:t>
      </w:r>
      <w:r w:rsidR="007A29E6">
        <w:rPr>
          <w:rFonts w:ascii="Arial Unicode MS" w:eastAsia="Arial Unicode MS" w:hAnsi="Arial Unicode MS" w:cs="Arial Unicode MS" w:hint="cs"/>
          <w:sz w:val="28"/>
          <w:szCs w:val="28"/>
          <w:cs/>
          <w:lang w:bidi="hi-IN"/>
        </w:rPr>
        <w:t xml:space="preserve"> </w:t>
      </w:r>
    </w:p>
    <w:p w:rsidR="00542DB6" w:rsidRDefault="007D43E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तो मेरे भारतियेतर मित्रों, आप एक ऐसे देश में </w:t>
      </w:r>
      <w:r w:rsidR="00907744">
        <w:rPr>
          <w:rFonts w:ascii="Arial Unicode MS" w:eastAsia="Arial Unicode MS" w:hAnsi="Arial Unicode MS" w:cs="Arial Unicode MS" w:hint="cs"/>
          <w:sz w:val="28"/>
          <w:szCs w:val="28"/>
          <w:cs/>
          <w:lang w:bidi="hi-IN"/>
        </w:rPr>
        <w:t>आये</w:t>
      </w:r>
      <w:r>
        <w:rPr>
          <w:rFonts w:ascii="Arial Unicode MS" w:eastAsia="Arial Unicode MS" w:hAnsi="Arial Unicode MS" w:cs="Arial Unicode MS" w:hint="cs"/>
          <w:sz w:val="28"/>
          <w:szCs w:val="28"/>
          <w:cs/>
          <w:lang w:bidi="hi-IN"/>
        </w:rPr>
        <w:t xml:space="preserve"> हैं जो कि अति प्राचीन है।</w:t>
      </w:r>
      <w:r w:rsidR="00907744">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आप आबु की पहाडियों पर आये हैं। ये पहाडियाँ हिमालय से भी बहुत अधिक पुरानी हैं। </w:t>
      </w:r>
      <w:r w:rsidR="00907744">
        <w:rPr>
          <w:rFonts w:ascii="Arial Unicode MS" w:eastAsia="Arial Unicode MS" w:hAnsi="Arial Unicode MS" w:cs="Arial Unicode MS" w:hint="cs"/>
          <w:sz w:val="28"/>
          <w:szCs w:val="28"/>
          <w:cs/>
          <w:lang w:bidi="hi-IN"/>
        </w:rPr>
        <w:t xml:space="preserve">ये ज्वालामुखी की पर्वत-श्रेणियाँ भारत के मध्य भाग से होती हुई युरोप के मध्य-पूर्व तथा कुछ पूर्व में दक्षिण-पूर्व अशियाई देशों तक फैली हुई हैं। </w:t>
      </w:r>
      <w:r w:rsidR="009F14E2">
        <w:rPr>
          <w:rFonts w:ascii="Arial Unicode MS" w:eastAsia="Arial Unicode MS" w:hAnsi="Arial Unicode MS" w:cs="Arial Unicode MS" w:hint="cs"/>
          <w:sz w:val="28"/>
          <w:szCs w:val="28"/>
          <w:cs/>
          <w:lang w:bidi="hi-IN"/>
        </w:rPr>
        <w:t>यह जो माऊंट आबू आप आज देख रहे हैं, ये जो आसपास के लोग देख रहे हैं ये सभी अब भारतीय संस्कृती के नहीं रहे। इन लोगों का रहन-सहन अब एक भारतीय तथा भारतियेतर रहने के तरीके का अप्रिय, भद्दा मिश्रण है।</w:t>
      </w:r>
      <w:r>
        <w:rPr>
          <w:rFonts w:ascii="Arial Unicode MS" w:eastAsia="Arial Unicode MS" w:hAnsi="Arial Unicode MS" w:cs="Arial Unicode MS" w:hint="cs"/>
          <w:sz w:val="28"/>
          <w:szCs w:val="28"/>
          <w:cs/>
          <w:lang w:bidi="hi-IN"/>
        </w:rPr>
        <w:t xml:space="preserve"> </w:t>
      </w:r>
      <w:r w:rsidR="009F14E2">
        <w:rPr>
          <w:rFonts w:ascii="Arial Unicode MS" w:eastAsia="Arial Unicode MS" w:hAnsi="Arial Unicode MS" w:cs="Arial Unicode MS" w:hint="cs"/>
          <w:sz w:val="28"/>
          <w:szCs w:val="28"/>
          <w:cs/>
          <w:lang w:bidi="hi-IN"/>
        </w:rPr>
        <w:t>यह पूर्व तथा पश्चिम का मिलाप नहीं है, किंतु एक अप्रिय, भद्दा संकरित मिश्रण है। और जिस आबु में, जिस गाँव में, मैं पचीस वर्ष पूर्व रहने के लिये आई थी वह अब नहीं बचा। करीब करीब पूरा जंगल गत पचीस वर्षों में काट दिया गया है।</w:t>
      </w:r>
      <w:r w:rsidR="00544DAE">
        <w:rPr>
          <w:rFonts w:ascii="Arial Unicode MS" w:eastAsia="Arial Unicode MS" w:hAnsi="Arial Unicode MS" w:cs="Arial Unicode MS" w:hint="cs"/>
          <w:sz w:val="28"/>
          <w:szCs w:val="28"/>
          <w:cs/>
          <w:lang w:bidi="hi-IN"/>
        </w:rPr>
        <w:t xml:space="preserve"> बडी बडी इमारतें, होटल आ गये हैं। जब १९६३ में,</w:t>
      </w:r>
      <w:r w:rsidR="00544DAE" w:rsidRPr="00544DAE">
        <w:rPr>
          <w:rFonts w:ascii="Arial Unicode MS" w:eastAsia="Arial Unicode MS" w:hAnsi="Arial Unicode MS" w:cs="Arial Unicode MS" w:hint="cs"/>
          <w:sz w:val="28"/>
          <w:szCs w:val="28"/>
          <w:cs/>
          <w:lang w:bidi="hi-IN"/>
        </w:rPr>
        <w:t xml:space="preserve"> </w:t>
      </w:r>
      <w:r w:rsidR="00544DAE">
        <w:rPr>
          <w:rFonts w:ascii="Arial Unicode MS" w:eastAsia="Arial Unicode MS" w:hAnsi="Arial Unicode MS" w:cs="Arial Unicode MS" w:hint="cs"/>
          <w:sz w:val="28"/>
          <w:szCs w:val="28"/>
          <w:cs/>
          <w:lang w:bidi="hi-IN"/>
        </w:rPr>
        <w:t xml:space="preserve">मैं सर्व प्रथम यहाँ आई थी तो इनमें से कुछ भी नहीं था। राजस्थान सरकार वैसे ही भारत की केंद्रीय सरकार जिन्हें आय की सर्वाधिक लालसा रहती है, उन्होंने यहाँ १९६८ में दारू की दुकानों को दाखिल करवा दिया। गुजरात में दारुबंदी का नियम था तो वहाँ </w:t>
      </w:r>
      <w:r w:rsidR="00902FA0">
        <w:rPr>
          <w:rFonts w:ascii="Arial Unicode MS" w:eastAsia="Arial Unicode MS" w:hAnsi="Arial Unicode MS" w:cs="Arial Unicode MS" w:hint="cs"/>
          <w:sz w:val="28"/>
          <w:szCs w:val="28"/>
          <w:cs/>
          <w:lang w:bidi="hi-IN"/>
        </w:rPr>
        <w:t>के</w:t>
      </w:r>
      <w:r w:rsidR="00544DAE">
        <w:rPr>
          <w:rFonts w:ascii="Arial Unicode MS" w:eastAsia="Arial Unicode MS" w:hAnsi="Arial Unicode MS" w:cs="Arial Unicode MS" w:hint="cs"/>
          <w:sz w:val="28"/>
          <w:szCs w:val="28"/>
          <w:cs/>
          <w:lang w:bidi="hi-IN"/>
        </w:rPr>
        <w:t xml:space="preserve"> लोगों को आकर्षित करना चाहते थे।</w:t>
      </w:r>
      <w:r w:rsidR="00902FA0">
        <w:rPr>
          <w:rFonts w:ascii="Arial Unicode MS" w:eastAsia="Arial Unicode MS" w:hAnsi="Arial Unicode MS" w:cs="Arial Unicode MS" w:hint="cs"/>
          <w:sz w:val="28"/>
          <w:szCs w:val="28"/>
          <w:cs/>
          <w:lang w:bidi="hi-IN"/>
        </w:rPr>
        <w:t xml:space="preserve"> तो गुजराथ के लोग शराब की वजह से यहाँ आ जाते हैं। शुरू में यहाँ एक ही शराब की दुकान थी। अब तो हर होटल में एक शराब का बार है और बियर को तो खाने पीने की सूचि मे शामिल कर दिया है। </w:t>
      </w:r>
    </w:p>
    <w:p w:rsidR="00902FA0" w:rsidRDefault="00902FA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यह एक भद्दी जगह बन चुकी है। जिस जगह मैं पचीस वर्ष पहले आकर रही थी वह आप देख नहीं पाएंगे। इतनी गंदगी तथा भद्देपन के बावजूद भी यहाँ की जमीन, आसमान, अवकाश की रिक्तता</w:t>
      </w:r>
      <w:r w:rsidR="00823896">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में प्राचीन ऋषिमुनि</w:t>
      </w:r>
      <w:r w:rsidR="00823896">
        <w:rPr>
          <w:rFonts w:ascii="Arial Unicode MS" w:eastAsia="Arial Unicode MS" w:hAnsi="Arial Unicode MS" w:cs="Arial Unicode MS" w:hint="cs"/>
          <w:sz w:val="28"/>
          <w:szCs w:val="28"/>
          <w:cs/>
          <w:lang w:bidi="hi-IN"/>
        </w:rPr>
        <w:t xml:space="preserve"> जो यहाँ रह चुके हैं, उनके </w:t>
      </w:r>
      <w:r>
        <w:rPr>
          <w:rFonts w:ascii="Arial Unicode MS" w:eastAsia="Arial Unicode MS" w:hAnsi="Arial Unicode MS" w:cs="Arial Unicode MS" w:hint="cs"/>
          <w:sz w:val="28"/>
          <w:szCs w:val="28"/>
          <w:cs/>
          <w:lang w:bidi="hi-IN"/>
        </w:rPr>
        <w:t>कंप</w:t>
      </w:r>
      <w:r w:rsidR="00823896">
        <w:rPr>
          <w:rFonts w:ascii="Arial Unicode MS" w:eastAsia="Arial Unicode MS" w:hAnsi="Arial Unicode MS" w:cs="Arial Unicode MS" w:hint="cs"/>
          <w:sz w:val="28"/>
          <w:szCs w:val="28"/>
          <w:cs/>
          <w:lang w:bidi="hi-IN"/>
        </w:rPr>
        <w:t>न अभी भी समाये हुए हैं।</w:t>
      </w:r>
      <w:r>
        <w:rPr>
          <w:rFonts w:ascii="Arial Unicode MS" w:eastAsia="Arial Unicode MS" w:hAnsi="Arial Unicode MS" w:cs="Arial Unicode MS" w:hint="cs"/>
          <w:sz w:val="28"/>
          <w:szCs w:val="28"/>
          <w:cs/>
          <w:lang w:bidi="hi-IN"/>
        </w:rPr>
        <w:t xml:space="preserve"> </w:t>
      </w:r>
      <w:r w:rsidR="00823896">
        <w:rPr>
          <w:rFonts w:ascii="Arial Unicode MS" w:eastAsia="Arial Unicode MS" w:hAnsi="Arial Unicode MS" w:cs="Arial Unicode MS" w:hint="cs"/>
          <w:sz w:val="28"/>
          <w:szCs w:val="28"/>
          <w:cs/>
          <w:lang w:bidi="hi-IN"/>
        </w:rPr>
        <w:t>हिमालय से भी प्राचीन यह जगह, इस जगह रहनेवाले ऋषिमुनी तथा सधुओं के कारण जानी जाती थी।</w:t>
      </w:r>
    </w:p>
    <w:p w:rsidR="00823896" w:rsidRDefault="007F6490"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तो जो माऊंट आबु का तथ्य आप देख रहे हैं वही करीब करीब पूरे भारत के बारे में भी वैसा ही है। आप भारत के किसी भी क्षेत्र में</w:t>
      </w:r>
      <w:r w:rsidR="00FB6AC6">
        <w:rPr>
          <w:rFonts w:ascii="Arial Unicode MS" w:eastAsia="Arial Unicode MS" w:hAnsi="Arial Unicode MS" w:cs="Arial Unicode MS" w:hint="cs"/>
          <w:sz w:val="28"/>
          <w:szCs w:val="28"/>
          <w:cs/>
          <w:lang w:bidi="hi-IN"/>
        </w:rPr>
        <w:t xml:space="preserve"> जाएँ, विशेष कर उत्तर भारत में जिसे आपने </w:t>
      </w:r>
      <w:r>
        <w:rPr>
          <w:rFonts w:ascii="Arial Unicode MS" w:eastAsia="Arial Unicode MS" w:hAnsi="Arial Unicode MS" w:cs="Arial Unicode MS" w:hint="cs"/>
          <w:sz w:val="28"/>
          <w:szCs w:val="28"/>
          <w:cs/>
          <w:lang w:bidi="hi-IN"/>
        </w:rPr>
        <w:t xml:space="preserve">आपके सपनों का </w:t>
      </w:r>
      <w:r w:rsidR="00FB6AC6">
        <w:rPr>
          <w:rFonts w:ascii="Arial Unicode MS" w:eastAsia="Arial Unicode MS" w:hAnsi="Arial Unicode MS" w:cs="Arial Unicode MS" w:hint="cs"/>
          <w:sz w:val="28"/>
          <w:szCs w:val="28"/>
          <w:cs/>
          <w:lang w:bidi="hi-IN"/>
        </w:rPr>
        <w:t xml:space="preserve">आध्यात्मिक क्षेत्र, धर्म अथवा प्राचीन संस्कृति का क्षेत्र माना होगा, </w:t>
      </w:r>
      <w:r>
        <w:rPr>
          <w:rFonts w:ascii="Arial Unicode MS" w:eastAsia="Arial Unicode MS" w:hAnsi="Arial Unicode MS" w:cs="Arial Unicode MS" w:hint="cs"/>
          <w:sz w:val="28"/>
          <w:szCs w:val="28"/>
          <w:cs/>
          <w:lang w:bidi="hi-IN"/>
        </w:rPr>
        <w:t xml:space="preserve">जिसकी आपने </w:t>
      </w:r>
      <w:r>
        <w:rPr>
          <w:rFonts w:ascii="Arial Unicode MS" w:eastAsia="Arial Unicode MS" w:hAnsi="Arial Unicode MS" w:cs="Arial Unicode MS" w:hint="cs"/>
          <w:sz w:val="28"/>
          <w:szCs w:val="28"/>
          <w:cs/>
          <w:lang w:bidi="hi-IN"/>
        </w:rPr>
        <w:lastRenderedPageBreak/>
        <w:t>कल्पना की होगी</w:t>
      </w:r>
      <w:r w:rsidR="00FB6AC6">
        <w:rPr>
          <w:rFonts w:ascii="Arial Unicode MS" w:eastAsia="Arial Unicode MS" w:hAnsi="Arial Unicode MS" w:cs="Arial Unicode MS" w:hint="cs"/>
          <w:sz w:val="28"/>
          <w:szCs w:val="28"/>
          <w:cs/>
          <w:lang w:bidi="hi-IN"/>
        </w:rPr>
        <w:t xml:space="preserve"> वह नहीं मिलेगा। भारत, पश्चिम देशों की नकल करने की जल्दि में है। और ऐसा करने में अत्यंत असभ्य, अश्लिल तरीके से नकल उतारी जा रही है।</w:t>
      </w:r>
    </w:p>
    <w:p w:rsidR="00FB6AC6" w:rsidRDefault="00FB6AC6"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इतना सब होते हुए भी जब आप भारत में और आबु में भी जब लोगों से मिलेंगे तो जिस तरीके से वे बात करते हैं, इतनी गरीबी होते हुए भी जो आदरातिथ्य का भाव दिखता है, वह सरलता, खुलापन, मैत्रि भाव </w:t>
      </w:r>
      <w:r w:rsidR="00D712E5">
        <w:rPr>
          <w:rFonts w:ascii="Arial Unicode MS" w:eastAsia="Arial Unicode MS" w:hAnsi="Arial Unicode MS" w:cs="Arial Unicode MS" w:hint="cs"/>
          <w:sz w:val="28"/>
          <w:szCs w:val="28"/>
          <w:cs/>
          <w:lang w:bidi="hi-IN"/>
        </w:rPr>
        <w:t xml:space="preserve">भी </w:t>
      </w:r>
      <w:r>
        <w:rPr>
          <w:rFonts w:ascii="Arial Unicode MS" w:eastAsia="Arial Unicode MS" w:hAnsi="Arial Unicode MS" w:cs="Arial Unicode MS" w:hint="cs"/>
          <w:sz w:val="28"/>
          <w:szCs w:val="28"/>
          <w:cs/>
          <w:lang w:bidi="hi-IN"/>
        </w:rPr>
        <w:t>दिखेगा</w:t>
      </w:r>
      <w:r w:rsidR="00D712E5">
        <w:rPr>
          <w:rFonts w:ascii="Arial Unicode MS" w:eastAsia="Arial Unicode MS" w:hAnsi="Arial Unicode MS" w:cs="Arial Unicode MS" w:hint="cs"/>
          <w:sz w:val="28"/>
          <w:szCs w:val="28"/>
          <w:cs/>
          <w:lang w:bidi="hi-IN"/>
        </w:rPr>
        <w:t xml:space="preserve"> और य</w:t>
      </w:r>
      <w:r>
        <w:rPr>
          <w:rFonts w:ascii="Arial Unicode MS" w:eastAsia="Arial Unicode MS" w:hAnsi="Arial Unicode MS" w:cs="Arial Unicode MS" w:hint="cs"/>
          <w:sz w:val="28"/>
          <w:szCs w:val="28"/>
          <w:cs/>
          <w:lang w:bidi="hi-IN"/>
        </w:rPr>
        <w:t xml:space="preserve">ही </w:t>
      </w:r>
      <w:r w:rsidR="00D712E5">
        <w:rPr>
          <w:rFonts w:ascii="Arial Unicode MS" w:eastAsia="Arial Unicode MS" w:hAnsi="Arial Unicode MS" w:cs="Arial Unicode MS" w:hint="cs"/>
          <w:sz w:val="28"/>
          <w:szCs w:val="28"/>
          <w:cs/>
          <w:lang w:bidi="hi-IN"/>
        </w:rPr>
        <w:t xml:space="preserve">उस </w:t>
      </w:r>
      <w:r>
        <w:rPr>
          <w:rFonts w:ascii="Arial Unicode MS" w:eastAsia="Arial Unicode MS" w:hAnsi="Arial Unicode MS" w:cs="Arial Unicode MS" w:hint="cs"/>
          <w:sz w:val="28"/>
          <w:szCs w:val="28"/>
          <w:cs/>
          <w:lang w:bidi="hi-IN"/>
        </w:rPr>
        <w:t xml:space="preserve">प्राचीन </w:t>
      </w:r>
      <w:r w:rsidR="00D712E5">
        <w:rPr>
          <w:rFonts w:ascii="Arial Unicode MS" w:eastAsia="Arial Unicode MS" w:hAnsi="Arial Unicode MS" w:cs="Arial Unicode MS" w:hint="cs"/>
          <w:sz w:val="28"/>
          <w:szCs w:val="28"/>
          <w:cs/>
          <w:lang w:bidi="hi-IN"/>
        </w:rPr>
        <w:t>सभ्यता की विशेषताएँ हैं, लक्षण हैं।</w:t>
      </w:r>
      <w:r>
        <w:rPr>
          <w:rFonts w:ascii="Arial Unicode MS" w:eastAsia="Arial Unicode MS" w:hAnsi="Arial Unicode MS" w:cs="Arial Unicode MS" w:hint="cs"/>
          <w:sz w:val="28"/>
          <w:szCs w:val="28"/>
          <w:cs/>
          <w:lang w:bidi="hi-IN"/>
        </w:rPr>
        <w:t xml:space="preserve"> </w:t>
      </w:r>
    </w:p>
    <w:p w:rsidR="00C53F4F" w:rsidRDefault="00D712E5"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 आप इस कमरे में आकर हर दिन कुछ घंटे बिताएँगे तब आप एक ऐसी व्य्कि के साथ रहेंगे जिसका जन्म भारत में हुआ है, उसकी संस्कृति भारतीय है, वह विश्व की नगरिक है और ब्रह्माण्डीय चेतना रखती है। </w:t>
      </w:r>
      <w:r w:rsidR="00C53F4F">
        <w:rPr>
          <w:rFonts w:ascii="Arial Unicode MS" w:eastAsia="Arial Unicode MS" w:hAnsi="Arial Unicode MS" w:cs="Arial Unicode MS" w:hint="cs"/>
          <w:sz w:val="28"/>
          <w:szCs w:val="28"/>
          <w:cs/>
          <w:lang w:bidi="hi-IN"/>
        </w:rPr>
        <w:t>तो आप इस कमरे में मेरे साथ प्राचीन भारत में हैं। उस प्राचीन भारत की विरासत से, उस आध्यात्मिक विरासत से, आपका परिचय करवाने में मुझे अत्यंत आनंद आयेगा। संस्कृति से मतलब है आपका रहन-सहन, आपका खाने पीने का तरीका, आपका पहराव, भाषा, मानव तथा मानवेतर प्राणियों से संबंध का तरीका अथवा ढाँचा। यह सब संस्कृति के अंतर्गत आता है।</w:t>
      </w:r>
    </w:p>
    <w:p w:rsidR="00D712E5" w:rsidRDefault="00C53F4F" w:rsidP="00915EDF">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इसी वजह से मैंने कहा कि यहाँ वक्ता भारतीय संस्कृति </w:t>
      </w:r>
      <w:r w:rsidR="00851AC6">
        <w:rPr>
          <w:rFonts w:ascii="Arial Unicode MS" w:eastAsia="Arial Unicode MS" w:hAnsi="Arial Unicode MS" w:cs="Arial Unicode MS" w:hint="cs"/>
          <w:sz w:val="28"/>
          <w:szCs w:val="28"/>
          <w:cs/>
          <w:lang w:bidi="hi-IN"/>
        </w:rPr>
        <w:t>का</w:t>
      </w:r>
      <w:r>
        <w:rPr>
          <w:rFonts w:ascii="Arial Unicode MS" w:eastAsia="Arial Unicode MS" w:hAnsi="Arial Unicode MS" w:cs="Arial Unicode MS" w:hint="cs"/>
          <w:sz w:val="28"/>
          <w:szCs w:val="28"/>
          <w:cs/>
          <w:lang w:bidi="hi-IN"/>
        </w:rPr>
        <w:t xml:space="preserve"> है।</w:t>
      </w:r>
      <w:r w:rsidR="00851AC6">
        <w:rPr>
          <w:rFonts w:ascii="Arial Unicode MS" w:eastAsia="Arial Unicode MS" w:hAnsi="Arial Unicode MS" w:cs="Arial Unicode MS" w:hint="cs"/>
          <w:sz w:val="28"/>
          <w:szCs w:val="28"/>
          <w:cs/>
          <w:lang w:bidi="hi-IN"/>
        </w:rPr>
        <w:t>( वक्ता की संस्कृति भारतीय है।) आध्यात्म संस्कृति को लाँघ जाता है और हम आध्यात्मिक विरासत के संदर्भ में बाते करेंगे।</w:t>
      </w:r>
      <w:r>
        <w:rPr>
          <w:rFonts w:ascii="Arial Unicode MS" w:eastAsia="Arial Unicode MS" w:hAnsi="Arial Unicode MS" w:cs="Arial Unicode MS" w:hint="cs"/>
          <w:sz w:val="28"/>
          <w:szCs w:val="28"/>
          <w:cs/>
          <w:lang w:bidi="hi-IN"/>
        </w:rPr>
        <w:t xml:space="preserve"> </w:t>
      </w:r>
    </w:p>
    <w:p w:rsidR="00035E50" w:rsidRDefault="00035E50" w:rsidP="00035E50">
      <w:pPr>
        <w:spacing w:after="0" w:line="240" w:lineRule="auto"/>
        <w:ind w:firstLine="720"/>
        <w:jc w:val="center"/>
        <w:rPr>
          <w:rFonts w:ascii="Arial Unicode MS" w:eastAsia="Arial Unicode MS" w:hAnsi="Arial Unicode MS" w:cs="Arial Unicode MS"/>
          <w:b/>
          <w:bCs/>
          <w:sz w:val="28"/>
          <w:szCs w:val="28"/>
          <w:lang w:bidi="hi-IN"/>
        </w:rPr>
      </w:pPr>
      <w:r w:rsidRPr="00035E50">
        <w:rPr>
          <w:rFonts w:ascii="Arial Unicode MS" w:eastAsia="Arial Unicode MS" w:hAnsi="Arial Unicode MS" w:cs="Arial Unicode MS" w:hint="cs"/>
          <w:b/>
          <w:bCs/>
          <w:sz w:val="28"/>
          <w:szCs w:val="28"/>
          <w:cs/>
          <w:lang w:bidi="hi-IN"/>
        </w:rPr>
        <w:t>वेद</w:t>
      </w:r>
    </w:p>
    <w:p w:rsidR="00035E50"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अब हम वेदों से शुरुआत करते है।</w:t>
      </w:r>
      <w:r w:rsidR="006E3244">
        <w:rPr>
          <w:rFonts w:ascii="Arial Unicode MS" w:eastAsia="Arial Unicode MS" w:hAnsi="Arial Unicode MS" w:cs="Arial Unicode MS" w:hint="cs"/>
          <w:sz w:val="28"/>
          <w:szCs w:val="28"/>
          <w:cs/>
          <w:lang w:bidi="hi-IN"/>
        </w:rPr>
        <w:t xml:space="preserve"> </w:t>
      </w:r>
      <w:r w:rsidR="009D4030">
        <w:rPr>
          <w:rFonts w:ascii="Arial Unicode MS" w:eastAsia="Arial Unicode MS" w:hAnsi="Arial Unicode MS" w:cs="Arial Unicode MS" w:hint="cs"/>
          <w:sz w:val="28"/>
          <w:szCs w:val="28"/>
          <w:cs/>
          <w:lang w:bidi="hi-IN"/>
        </w:rPr>
        <w:t xml:space="preserve">शायद </w:t>
      </w:r>
      <w:r w:rsidR="006E3244">
        <w:rPr>
          <w:rFonts w:ascii="Arial Unicode MS" w:eastAsia="Arial Unicode MS" w:hAnsi="Arial Unicode MS" w:cs="Arial Unicode MS" w:hint="cs"/>
          <w:sz w:val="28"/>
          <w:szCs w:val="28"/>
          <w:cs/>
          <w:lang w:bidi="hi-IN"/>
        </w:rPr>
        <w:t>मानवीय साहित्य में सर्वप्रथम लिखित शब्द</w:t>
      </w:r>
      <w:r w:rsidR="009D4030">
        <w:rPr>
          <w:rFonts w:ascii="Arial Unicode MS" w:eastAsia="Arial Unicode MS" w:hAnsi="Arial Unicode MS" w:cs="Arial Unicode MS" w:hint="cs"/>
          <w:sz w:val="28"/>
          <w:szCs w:val="28"/>
          <w:cs/>
          <w:lang w:bidi="hi-IN"/>
        </w:rPr>
        <w:t xml:space="preserve"> हैं वेद</w:t>
      </w:r>
      <w:r w:rsidR="006E3244">
        <w:rPr>
          <w:rFonts w:ascii="Arial Unicode MS" w:eastAsia="Arial Unicode MS" w:hAnsi="Arial Unicode MS" w:cs="Arial Unicode MS" w:hint="cs"/>
          <w:sz w:val="28"/>
          <w:szCs w:val="28"/>
          <w:cs/>
          <w:lang w:bidi="hi-IN"/>
        </w:rPr>
        <w:t xml:space="preserve">, जो कि चार या पाँच हैं। अत्यंत प्राचीन पुस्तकें, सबसे प्राचीन शब्द </w:t>
      </w:r>
      <w:r w:rsidR="009D4030">
        <w:rPr>
          <w:rFonts w:ascii="Arial Unicode MS" w:eastAsia="Arial Unicode MS" w:hAnsi="Arial Unicode MS" w:cs="Arial Unicode MS" w:hint="cs"/>
          <w:sz w:val="28"/>
          <w:szCs w:val="28"/>
          <w:cs/>
          <w:lang w:bidi="hi-IN"/>
        </w:rPr>
        <w:t>ये</w:t>
      </w:r>
      <w:r w:rsidR="006E3244">
        <w:rPr>
          <w:rFonts w:ascii="Arial Unicode MS" w:eastAsia="Arial Unicode MS" w:hAnsi="Arial Unicode MS" w:cs="Arial Unicode MS" w:hint="cs"/>
          <w:sz w:val="28"/>
          <w:szCs w:val="28"/>
          <w:cs/>
          <w:lang w:bidi="hi-IN"/>
        </w:rPr>
        <w:t xml:space="preserve"> वेद </w:t>
      </w:r>
      <w:r w:rsidR="009D4030">
        <w:rPr>
          <w:rFonts w:ascii="Arial Unicode MS" w:eastAsia="Arial Unicode MS" w:hAnsi="Arial Unicode MS" w:cs="Arial Unicode MS" w:hint="cs"/>
          <w:sz w:val="28"/>
          <w:szCs w:val="28"/>
          <w:cs/>
          <w:lang w:bidi="hi-IN"/>
        </w:rPr>
        <w:t>-</w:t>
      </w:r>
      <w:r w:rsidR="006E3244">
        <w:rPr>
          <w:rFonts w:ascii="Arial Unicode MS" w:eastAsia="Arial Unicode MS" w:hAnsi="Arial Unicode MS" w:cs="Arial Unicode MS" w:hint="cs"/>
          <w:sz w:val="28"/>
          <w:szCs w:val="28"/>
          <w:cs/>
          <w:lang w:bidi="hi-IN"/>
        </w:rPr>
        <w:t xml:space="preserve"> ऋग्वेद, यजुर्वेद, सामवेद, अथर्ववेद इत्यादि ये सभी मानवीय प्रतिभा की विस्मयकारी अभिव्यक्ति है।</w:t>
      </w:r>
      <w:r w:rsidR="009D4030">
        <w:rPr>
          <w:rFonts w:ascii="Arial Unicode MS" w:eastAsia="Arial Unicode MS" w:hAnsi="Arial Unicode MS" w:cs="Arial Unicode MS" w:hint="cs"/>
          <w:sz w:val="28"/>
          <w:szCs w:val="28"/>
          <w:cs/>
          <w:lang w:bidi="hi-IN"/>
        </w:rPr>
        <w:t xml:space="preserve"> सत्य की मनो कायिक स्तर पर प्रतीत, व्यक्तिगत अनुभूति की काव्यात्मक अभिव्यक्ति है। और सत्य को </w:t>
      </w:r>
      <w:r w:rsidR="00F82736">
        <w:rPr>
          <w:rFonts w:ascii="Arial Unicode MS" w:eastAsia="Arial Unicode MS" w:hAnsi="Arial Unicode MS" w:cs="Arial Unicode MS" w:hint="cs"/>
          <w:sz w:val="28"/>
          <w:szCs w:val="28"/>
          <w:cs/>
          <w:lang w:bidi="hi-IN"/>
        </w:rPr>
        <w:t xml:space="preserve">मनोकायिक स्तरपर </w:t>
      </w:r>
      <w:r w:rsidR="009D4030">
        <w:rPr>
          <w:rFonts w:ascii="Arial Unicode MS" w:eastAsia="Arial Unicode MS" w:hAnsi="Arial Unicode MS" w:cs="Arial Unicode MS" w:hint="cs"/>
          <w:sz w:val="28"/>
          <w:szCs w:val="28"/>
          <w:cs/>
          <w:lang w:bidi="hi-IN"/>
        </w:rPr>
        <w:t>अनुभूत</w:t>
      </w:r>
      <w:r w:rsidR="00F82736">
        <w:rPr>
          <w:rFonts w:ascii="Arial Unicode MS" w:eastAsia="Arial Unicode MS" w:hAnsi="Arial Unicode MS" w:cs="Arial Unicode MS" w:hint="cs"/>
          <w:sz w:val="28"/>
          <w:szCs w:val="28"/>
          <w:cs/>
          <w:lang w:bidi="hi-IN"/>
        </w:rPr>
        <w:t xml:space="preserve"> करने वालों </w:t>
      </w:r>
      <w:r w:rsidR="009D4030">
        <w:rPr>
          <w:rFonts w:ascii="Arial Unicode MS" w:eastAsia="Arial Unicode MS" w:hAnsi="Arial Unicode MS" w:cs="Arial Unicode MS" w:hint="cs"/>
          <w:sz w:val="28"/>
          <w:szCs w:val="28"/>
          <w:cs/>
          <w:lang w:bidi="hi-IN"/>
        </w:rPr>
        <w:t>के जीवन में जो रूपांतरण महसूस किया गया</w:t>
      </w:r>
      <w:r w:rsidR="00F82736">
        <w:rPr>
          <w:rFonts w:ascii="Arial Unicode MS" w:eastAsia="Arial Unicode MS" w:hAnsi="Arial Unicode MS" w:cs="Arial Unicode MS" w:hint="cs"/>
          <w:sz w:val="28"/>
          <w:szCs w:val="28"/>
          <w:cs/>
          <w:lang w:bidi="hi-IN"/>
        </w:rPr>
        <w:t>,</w:t>
      </w:r>
      <w:r w:rsidR="009D4030">
        <w:rPr>
          <w:rFonts w:ascii="Arial Unicode MS" w:eastAsia="Arial Unicode MS" w:hAnsi="Arial Unicode MS" w:cs="Arial Unicode MS" w:hint="cs"/>
          <w:sz w:val="28"/>
          <w:szCs w:val="28"/>
          <w:cs/>
          <w:lang w:bidi="hi-IN"/>
        </w:rPr>
        <w:t xml:space="preserve"> </w:t>
      </w:r>
      <w:r w:rsidR="00F82736">
        <w:rPr>
          <w:rFonts w:ascii="Arial Unicode MS" w:eastAsia="Arial Unicode MS" w:hAnsi="Arial Unicode MS" w:cs="Arial Unicode MS" w:hint="cs"/>
          <w:sz w:val="28"/>
          <w:szCs w:val="28"/>
          <w:cs/>
          <w:lang w:bidi="hi-IN"/>
        </w:rPr>
        <w:t xml:space="preserve">उस रूपांतरण का बयान है। </w:t>
      </w:r>
    </w:p>
    <w:p w:rsidR="00BA32C2" w:rsidRDefault="00F82736"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तो वेद कोई तत्वज्ञान नहीं है। वे कोई विचार प्रणाली नहीं हैं। वे कोई तात्विक विचार धारा नहीं हैं। वे वैयक्तिक अनुभूति तथा समझ की काव्यात्मक अभिव्य्क्ति हैं। शायद वे भिन्न भिन्न ऋषि मुनियों ने, संतों ने किसी युग में लिखे हैं।</w:t>
      </w:r>
      <w:r w:rsidR="00961419">
        <w:rPr>
          <w:rFonts w:ascii="Arial Unicode MS" w:eastAsia="Arial Unicode MS" w:hAnsi="Arial Unicode MS" w:cs="Arial Unicode MS" w:hint="cs"/>
          <w:sz w:val="28"/>
          <w:szCs w:val="28"/>
          <w:cs/>
          <w:lang w:bidi="hi-IN"/>
        </w:rPr>
        <w:t xml:space="preserve"> अनुभूति स्वाभाविक ही प्रकृति से, प्रकृति में समाई हुई, उसमें आवरित उर्जा से आये हुए संबंध का निष्पन्न होता है, चेतना के विभिन्न स्तरों पर घटित संबंधों का फलित होता है।</w:t>
      </w:r>
      <w:r w:rsidR="00646217">
        <w:rPr>
          <w:rFonts w:ascii="Arial Unicode MS" w:eastAsia="Arial Unicode MS" w:hAnsi="Arial Unicode MS" w:cs="Arial Unicode MS" w:hint="cs"/>
          <w:sz w:val="28"/>
          <w:szCs w:val="28"/>
          <w:cs/>
          <w:lang w:bidi="hi-IN"/>
        </w:rPr>
        <w:t xml:space="preserve"> ऍलिसन के जीवन में घटित अनुभूति निश्चित ही रोझाना या रॉबर्टो के जीवन में घटित अनुभूति से अलग होगी। उन लोगों ने उस अनुभूति को कोई निश्चित रूप देकर उसका तत्वज्ञान अथवा विचारधारा नहीं बना</w:t>
      </w:r>
      <w:r w:rsidR="00BA32C2">
        <w:rPr>
          <w:rFonts w:ascii="Arial Unicode MS" w:eastAsia="Arial Unicode MS" w:hAnsi="Arial Unicode MS" w:cs="Arial Unicode MS" w:hint="cs"/>
          <w:sz w:val="28"/>
          <w:szCs w:val="28"/>
          <w:cs/>
          <w:lang w:bidi="hi-IN"/>
        </w:rPr>
        <w:t>ई। ऐसा बाद में भारतीय तत्वज्ञान की छः प्रणालियाँ जैसे सांख्य, न्याय, वैशेषिक, मिमांसा,वेदांत इ. बना कर किया गया। वह बाद की बात है।</w:t>
      </w:r>
    </w:p>
    <w:p w:rsidR="00F82736" w:rsidRDefault="00BA32C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लेकिन वेदों का प्रारंभिक युग तो जीवन प्रेमियों का, प्रकृति के प्रेमियों का, पदार्थ अथवा मानवी मन से लेकर  सत्य तक सभी चीजों के प्रेमियों का युग है। ऊर्जा से प्रभारित, व्यक्त तथा </w:t>
      </w:r>
      <w:r>
        <w:rPr>
          <w:rFonts w:ascii="Arial Unicode MS" w:eastAsia="Arial Unicode MS" w:hAnsi="Arial Unicode MS" w:cs="Arial Unicode MS" w:hint="cs"/>
          <w:sz w:val="28"/>
          <w:szCs w:val="28"/>
          <w:cs/>
          <w:lang w:bidi="hi-IN"/>
        </w:rPr>
        <w:lastRenderedPageBreak/>
        <w:t xml:space="preserve">अव्यक्त का संबंध जताते हुए उस आपसी संबंध की प्रक्रिया में जो भी अनुभूत हुआ उसे अभिव्यक्त करने वालों का युग था। </w:t>
      </w:r>
      <w:r w:rsidR="00737843">
        <w:rPr>
          <w:rFonts w:ascii="Arial Unicode MS" w:eastAsia="Arial Unicode MS" w:hAnsi="Arial Unicode MS" w:cs="Arial Unicode MS" w:hint="cs"/>
          <w:sz w:val="28"/>
          <w:szCs w:val="28"/>
          <w:cs/>
          <w:lang w:bidi="hi-IN"/>
        </w:rPr>
        <w:t>मेरे लिये वेद तो एक आनन्ददायी काव्य हैं। अत्यंत विस्मयकारी काव्य है।</w:t>
      </w:r>
    </w:p>
    <w:p w:rsidR="001B2C32" w:rsidRDefault="001B2C32"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वेदों में जिस संस्कृत भाषा का उपयोग किया गया है वह आज की संस्कृत जैसी नहीं है। वेदिक संस्कृत ‘आर्श संस्कृत’ कहलाती थी। </w:t>
      </w:r>
      <w:r w:rsidR="00D936D6">
        <w:rPr>
          <w:rFonts w:ascii="Arial Unicode MS" w:eastAsia="Arial Unicode MS" w:hAnsi="Arial Unicode MS" w:cs="Arial Unicode MS" w:hint="cs"/>
          <w:sz w:val="28"/>
          <w:szCs w:val="28"/>
          <w:cs/>
          <w:lang w:bidi="hi-IN"/>
        </w:rPr>
        <w:t xml:space="preserve">आर्श यह शब्द ऋषि से आता है। ऋषियों द्वारा उपयोग में लाई गई संस्कृत भाषा। उस भाषा को आप व्याकरण तथा वाक्य-विन्यास से अथवा भाषा की </w:t>
      </w:r>
      <w:r w:rsidR="003E515D">
        <w:rPr>
          <w:rFonts w:ascii="Arial Unicode MS" w:eastAsia="Arial Unicode MS" w:hAnsi="Arial Unicode MS" w:cs="Arial Unicode MS" w:hint="cs"/>
          <w:sz w:val="28"/>
          <w:szCs w:val="28"/>
          <w:cs/>
          <w:lang w:bidi="hi-IN"/>
        </w:rPr>
        <w:t xml:space="preserve">अन्य किसी भी </w:t>
      </w:r>
      <w:r w:rsidR="00D936D6">
        <w:rPr>
          <w:rFonts w:ascii="Arial Unicode MS" w:eastAsia="Arial Unicode MS" w:hAnsi="Arial Unicode MS" w:cs="Arial Unicode MS" w:hint="cs"/>
          <w:sz w:val="28"/>
          <w:szCs w:val="28"/>
          <w:cs/>
          <w:lang w:bidi="hi-IN"/>
        </w:rPr>
        <w:t xml:space="preserve">नियमावली से </w:t>
      </w:r>
      <w:r w:rsidR="003E515D">
        <w:rPr>
          <w:rFonts w:ascii="Arial Unicode MS" w:eastAsia="Arial Unicode MS" w:hAnsi="Arial Unicode MS" w:cs="Arial Unicode MS" w:hint="cs"/>
          <w:sz w:val="28"/>
          <w:szCs w:val="28"/>
          <w:cs/>
          <w:lang w:bidi="hi-IN"/>
        </w:rPr>
        <w:t xml:space="preserve">आँक </w:t>
      </w:r>
      <w:r w:rsidR="00D936D6">
        <w:rPr>
          <w:rFonts w:ascii="Arial Unicode MS" w:eastAsia="Arial Unicode MS" w:hAnsi="Arial Unicode MS" w:cs="Arial Unicode MS" w:hint="cs"/>
          <w:sz w:val="28"/>
          <w:szCs w:val="28"/>
          <w:cs/>
          <w:lang w:bidi="hi-IN"/>
        </w:rPr>
        <w:t>नहीं सकते।</w:t>
      </w:r>
      <w:r>
        <w:rPr>
          <w:rFonts w:ascii="Arial Unicode MS" w:eastAsia="Arial Unicode MS" w:hAnsi="Arial Unicode MS" w:cs="Arial Unicode MS" w:hint="cs"/>
          <w:sz w:val="28"/>
          <w:szCs w:val="28"/>
          <w:cs/>
          <w:lang w:bidi="hi-IN"/>
        </w:rPr>
        <w:t xml:space="preserve"> </w:t>
      </w:r>
      <w:r w:rsidR="0047751F">
        <w:rPr>
          <w:rFonts w:ascii="Arial Unicode MS" w:eastAsia="Arial Unicode MS" w:hAnsi="Arial Unicode MS" w:cs="Arial Unicode MS" w:hint="cs"/>
          <w:sz w:val="28"/>
          <w:szCs w:val="28"/>
          <w:cs/>
          <w:lang w:bidi="hi-IN"/>
        </w:rPr>
        <w:t>आप उस प्राचीन संस्कृत को कदापि आँक नहीं सकते। वह अपने आप एक भिन्न विश्व है।</w:t>
      </w:r>
    </w:p>
    <w:p w:rsidR="0047751F" w:rsidRDefault="0047751F"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हम भारतीय भी वेदों का अभ्यास नहीं कर पाते हैं, उन तक नहीं पहुँच पाते हैं। और इसका कारण भी मैं आपको बतलाती हूँ। तत्वज्ञान की किसी विचार धारा का, सांख्य जो कि एक यथाक्रम, व्यवस्थित विचार धारा है उसका अभ्यास करना सरल है। पतंजली मुनी द्वारा दिये गये हठ-योग का, योग-सूत्रों का अभ्यास करना सरल है। उसमें आप एक सूत्र लेते हैं </w:t>
      </w:r>
      <w:r w:rsidR="00DD6130">
        <w:rPr>
          <w:rFonts w:ascii="Arial Unicode MS" w:eastAsia="Arial Unicode MS" w:hAnsi="Arial Unicode MS" w:cs="Arial Unicode MS" w:hint="cs"/>
          <w:sz w:val="28"/>
          <w:szCs w:val="28"/>
          <w:cs/>
          <w:lang w:bidi="hi-IN"/>
        </w:rPr>
        <w:t>उसकी व्याख्या करते हैं, उसका अपनी भाषा में अनुवाद करते हैं। यह सब सुव्यवस्थित विचारधारा का, तार्किक विचार का बौद्धिक स्तर पर एकत्री करण हो गया।  वेदों का अभ्यास तभी हो सकता है जब आप में वह जिज्ञासा है</w:t>
      </w:r>
      <w:r w:rsidR="00AB6A17">
        <w:rPr>
          <w:rFonts w:ascii="Arial Unicode MS" w:eastAsia="Arial Unicode MS" w:hAnsi="Arial Unicode MS" w:cs="Arial Unicode MS" w:hint="cs"/>
          <w:sz w:val="28"/>
          <w:szCs w:val="28"/>
          <w:cs/>
          <w:lang w:bidi="hi-IN"/>
        </w:rPr>
        <w:t xml:space="preserve"> - “</w:t>
      </w:r>
      <w:r w:rsidR="00DD6130">
        <w:rPr>
          <w:rFonts w:ascii="Arial Unicode MS" w:eastAsia="Arial Unicode MS" w:hAnsi="Arial Unicode MS" w:cs="Arial Unicode MS" w:hint="cs"/>
          <w:sz w:val="28"/>
          <w:szCs w:val="28"/>
          <w:cs/>
          <w:lang w:bidi="hi-IN"/>
        </w:rPr>
        <w:t xml:space="preserve">इस सृजन का स्वरूप क्या है? हम अपने चारो ओर जो यह जीवन देख रहे हैं उसके मायने क्या है? इस सबका स्रोत क्या है? </w:t>
      </w:r>
      <w:r w:rsidR="00AB6A17">
        <w:rPr>
          <w:rFonts w:ascii="Arial Unicode MS" w:eastAsia="Arial Unicode MS" w:hAnsi="Arial Unicode MS" w:cs="Arial Unicode MS" w:hint="cs"/>
          <w:sz w:val="28"/>
          <w:szCs w:val="28"/>
          <w:cs/>
          <w:lang w:bidi="hi-IN"/>
        </w:rPr>
        <w:t xml:space="preserve">यह कैसे सृजित हुआ? </w:t>
      </w:r>
      <w:r w:rsidR="00DD6130">
        <w:rPr>
          <w:rFonts w:ascii="Arial Unicode MS" w:eastAsia="Arial Unicode MS" w:hAnsi="Arial Unicode MS" w:cs="Arial Unicode MS" w:hint="cs"/>
          <w:sz w:val="28"/>
          <w:szCs w:val="28"/>
          <w:cs/>
          <w:lang w:bidi="hi-IN"/>
        </w:rPr>
        <w:t>इस सबका सृजन क्यों हुआ और इस सबके बीच</w:t>
      </w:r>
      <w:r w:rsidR="00AB6A17">
        <w:rPr>
          <w:rFonts w:ascii="Arial Unicode MS" w:eastAsia="Arial Unicode MS" w:hAnsi="Arial Unicode MS" w:cs="Arial Unicode MS" w:hint="cs"/>
          <w:sz w:val="28"/>
          <w:szCs w:val="28"/>
          <w:cs/>
          <w:lang w:bidi="hi-IN"/>
        </w:rPr>
        <w:t>,</w:t>
      </w:r>
      <w:r w:rsidR="00DD6130">
        <w:rPr>
          <w:rFonts w:ascii="Arial Unicode MS" w:eastAsia="Arial Unicode MS" w:hAnsi="Arial Unicode MS" w:cs="Arial Unicode MS" w:hint="cs"/>
          <w:sz w:val="28"/>
          <w:szCs w:val="28"/>
          <w:cs/>
          <w:lang w:bidi="hi-IN"/>
        </w:rPr>
        <w:t xml:space="preserve"> मैं यहाँ क्या कर रही हूँ? </w:t>
      </w:r>
      <w:r w:rsidR="00AB6A17">
        <w:rPr>
          <w:rFonts w:ascii="Arial Unicode MS" w:eastAsia="Arial Unicode MS" w:hAnsi="Arial Unicode MS" w:cs="Arial Unicode MS" w:hint="cs"/>
          <w:sz w:val="28"/>
          <w:szCs w:val="28"/>
          <w:cs/>
          <w:lang w:bidi="hi-IN"/>
        </w:rPr>
        <w:t xml:space="preserve">मैं जीवन के सार तत्व से तथा जीवन की अभिव्यक्ति से भी, कैसे नाता रखूँ, कैसे संबंध रखूँ?” जब तक ऐसी जिज्ञासा नहीं है मुझे लगता है वेदों का पठन निरर्थक है। क्योंकि जब आप वेदों </w:t>
      </w:r>
      <w:r w:rsidR="001E6838">
        <w:rPr>
          <w:rFonts w:ascii="Arial Unicode MS" w:eastAsia="Arial Unicode MS" w:hAnsi="Arial Unicode MS" w:cs="Arial Unicode MS" w:hint="cs"/>
          <w:sz w:val="28"/>
          <w:szCs w:val="28"/>
          <w:cs/>
          <w:lang w:bidi="hi-IN"/>
        </w:rPr>
        <w:t>के शब्दों को</w:t>
      </w:r>
      <w:r w:rsidR="00AB6A17">
        <w:rPr>
          <w:rFonts w:ascii="Arial Unicode MS" w:eastAsia="Arial Unicode MS" w:hAnsi="Arial Unicode MS" w:cs="Arial Unicode MS" w:hint="cs"/>
          <w:sz w:val="28"/>
          <w:szCs w:val="28"/>
          <w:cs/>
          <w:lang w:bidi="hi-IN"/>
        </w:rPr>
        <w:t xml:space="preserve"> स्पर्श करते हैं तब आप सत्य के एक अत्यंत प्रमाणिक जिज्ञासू के </w:t>
      </w:r>
      <w:r w:rsidR="001E6838">
        <w:rPr>
          <w:rFonts w:ascii="Arial Unicode MS" w:eastAsia="Arial Unicode MS" w:hAnsi="Arial Unicode MS" w:cs="Arial Unicode MS" w:hint="cs"/>
          <w:sz w:val="28"/>
          <w:szCs w:val="28"/>
          <w:cs/>
          <w:lang w:bidi="hi-IN"/>
        </w:rPr>
        <w:t>अनुभूति को स्पर्श करते हैं। जैसे एक माँ जब अपने नन्हें बच्चे के साथ होती है, उसके प्रति कुछ कहती है, या फिर कोई प्रेमी अपनी प्रेमिका के प्रति अपना प्रेम अभिव्यक्त करता है। प्रेम के शब्द तर्क से सीमित नहीं होते हैं। व</w:t>
      </w:r>
      <w:r w:rsidR="005768E4">
        <w:rPr>
          <w:rFonts w:ascii="Arial Unicode MS" w:eastAsia="Arial Unicode MS" w:hAnsi="Arial Unicode MS" w:cs="Arial Unicode MS" w:hint="cs"/>
          <w:sz w:val="28"/>
          <w:szCs w:val="28"/>
          <w:cs/>
          <w:lang w:bidi="hi-IN"/>
        </w:rPr>
        <w:t>े ना तो तर्क संगत होते हैं न ही</w:t>
      </w:r>
      <w:r w:rsidR="001E6838">
        <w:rPr>
          <w:rFonts w:ascii="Arial Unicode MS" w:eastAsia="Arial Unicode MS" w:hAnsi="Arial Unicode MS" w:cs="Arial Unicode MS" w:hint="cs"/>
          <w:sz w:val="28"/>
          <w:szCs w:val="28"/>
          <w:cs/>
          <w:lang w:bidi="hi-IN"/>
        </w:rPr>
        <w:t xml:space="preserve"> तर्क विरोधी। </w:t>
      </w:r>
      <w:r w:rsidR="005768E4">
        <w:rPr>
          <w:rFonts w:ascii="Arial Unicode MS" w:eastAsia="Arial Unicode MS" w:hAnsi="Arial Unicode MS" w:cs="Arial Unicode MS" w:hint="cs"/>
          <w:sz w:val="28"/>
          <w:szCs w:val="28"/>
          <w:cs/>
          <w:lang w:bidi="hi-IN"/>
        </w:rPr>
        <w:t>वह तो इन सब चीजों के ऊपर/परे की बात है। तो, वेद जब कुछ कहते हैं तो वे केवल</w:t>
      </w:r>
      <w:r w:rsidR="007F7A4A">
        <w:rPr>
          <w:rFonts w:ascii="Arial Unicode MS" w:eastAsia="Arial Unicode MS" w:hAnsi="Arial Unicode MS" w:cs="Arial Unicode MS" w:hint="cs"/>
          <w:sz w:val="28"/>
          <w:szCs w:val="28"/>
          <w:cs/>
          <w:lang w:bidi="hi-IN"/>
        </w:rPr>
        <w:t xml:space="preserve"> परम</w:t>
      </w:r>
      <w:r w:rsidR="005768E4">
        <w:rPr>
          <w:rFonts w:ascii="Arial Unicode MS" w:eastAsia="Arial Unicode MS" w:hAnsi="Arial Unicode MS" w:cs="Arial Unicode MS" w:hint="cs"/>
          <w:sz w:val="28"/>
          <w:szCs w:val="28"/>
          <w:cs/>
          <w:lang w:bidi="hi-IN"/>
        </w:rPr>
        <w:t xml:space="preserve"> </w:t>
      </w:r>
      <w:r w:rsidR="007F7A4A">
        <w:rPr>
          <w:rFonts w:ascii="Arial Unicode MS" w:eastAsia="Arial Unicode MS" w:hAnsi="Arial Unicode MS" w:cs="Arial Unicode MS" w:hint="cs"/>
          <w:sz w:val="28"/>
          <w:szCs w:val="28"/>
          <w:cs/>
          <w:lang w:bidi="hi-IN"/>
        </w:rPr>
        <w:t xml:space="preserve">सत्य की </w:t>
      </w:r>
      <w:r w:rsidR="005768E4">
        <w:rPr>
          <w:rFonts w:ascii="Arial Unicode MS" w:eastAsia="Arial Unicode MS" w:hAnsi="Arial Unicode MS" w:cs="Arial Unicode MS" w:hint="cs"/>
          <w:sz w:val="28"/>
          <w:szCs w:val="28"/>
          <w:cs/>
          <w:lang w:bidi="hi-IN"/>
        </w:rPr>
        <w:t xml:space="preserve">व्यक्तिगत अनुभूति </w:t>
      </w:r>
      <w:r w:rsidR="007F7A4A">
        <w:rPr>
          <w:rFonts w:ascii="Arial Unicode MS" w:eastAsia="Arial Unicode MS" w:hAnsi="Arial Unicode MS" w:cs="Arial Unicode MS" w:hint="cs"/>
          <w:sz w:val="28"/>
          <w:szCs w:val="28"/>
          <w:cs/>
          <w:lang w:bidi="hi-IN"/>
        </w:rPr>
        <w:t>और उस</w:t>
      </w:r>
      <w:r w:rsidR="005768E4">
        <w:rPr>
          <w:rFonts w:ascii="Arial Unicode MS" w:eastAsia="Arial Unicode MS" w:hAnsi="Arial Unicode MS" w:cs="Arial Unicode MS" w:hint="cs"/>
          <w:sz w:val="28"/>
          <w:szCs w:val="28"/>
          <w:cs/>
          <w:lang w:bidi="hi-IN"/>
        </w:rPr>
        <w:t>की</w:t>
      </w:r>
      <w:r w:rsidR="007F7A4A">
        <w:rPr>
          <w:rFonts w:ascii="Arial Unicode MS" w:eastAsia="Arial Unicode MS" w:hAnsi="Arial Unicode MS" w:cs="Arial Unicode MS" w:hint="cs"/>
          <w:sz w:val="28"/>
          <w:szCs w:val="28"/>
          <w:cs/>
          <w:lang w:bidi="hi-IN"/>
        </w:rPr>
        <w:t xml:space="preserve"> कव्यात्मक अभिव्यक्ति</w:t>
      </w:r>
      <w:r w:rsidR="00494D76">
        <w:rPr>
          <w:rFonts w:ascii="Arial Unicode MS" w:eastAsia="Arial Unicode MS" w:hAnsi="Arial Unicode MS" w:cs="Arial Unicode MS" w:hint="cs"/>
          <w:sz w:val="28"/>
          <w:szCs w:val="28"/>
          <w:cs/>
          <w:lang w:bidi="hi-IN"/>
        </w:rPr>
        <w:t xml:space="preserve"> </w:t>
      </w:r>
      <w:r w:rsidR="005768E4">
        <w:rPr>
          <w:rFonts w:ascii="Arial Unicode MS" w:eastAsia="Arial Unicode MS" w:hAnsi="Arial Unicode MS" w:cs="Arial Unicode MS" w:hint="cs"/>
          <w:sz w:val="28"/>
          <w:szCs w:val="28"/>
          <w:cs/>
          <w:lang w:bidi="hi-IN"/>
        </w:rPr>
        <w:t xml:space="preserve"> ही बात करते है।</w:t>
      </w:r>
      <w:r w:rsidR="00FE1D51">
        <w:rPr>
          <w:rFonts w:ascii="Arial Unicode MS" w:eastAsia="Arial Unicode MS" w:hAnsi="Arial Unicode MS" w:cs="Arial Unicode MS" w:hint="cs"/>
          <w:sz w:val="28"/>
          <w:szCs w:val="28"/>
          <w:cs/>
          <w:lang w:bidi="hi-IN"/>
        </w:rPr>
        <w:t xml:space="preserve"> अगर यह समझ गया है कि वेद कोई विशिष्ठ तत्वज्ञान प्रणाली अथवा तत्व विचार नहीं है बल्कि वे संवेदनशीलता की उस ऊँचाई की ओर इशारा करते हैं - जहाँ तक मानव पहुँच सकता है, तो क्या मैं वेदों को मानवीय अनुभूति का हिमालय कह सकती हूँ?  </w:t>
      </w:r>
      <w:r w:rsidR="00230772">
        <w:rPr>
          <w:rFonts w:ascii="Arial Unicode MS" w:eastAsia="Arial Unicode MS" w:hAnsi="Arial Unicode MS" w:cs="Arial Unicode MS" w:hint="cs"/>
          <w:sz w:val="28"/>
          <w:szCs w:val="28"/>
          <w:cs/>
          <w:lang w:bidi="hi-IN"/>
        </w:rPr>
        <w:t>कोई भी अनुभूति, प्रतीति आपमें कितनी संवेदनशीलता है, इस बात पर निर्भर करती है। आपकी दूसरों के साथ, जीवन के साथ, प्रकृति के साथ, पंछी पेड पौधों के साथ तथा अपने स्वयं के साथ के समन्वय की, ऐक्य की गुणवत्ता - आपकी संवेदनशीलता की गुणवत्ता पर निर्भर करती है। तो</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जहाँ तक मैं वेदों को समझ पाई हूँ</w:t>
      </w:r>
      <w:r w:rsidR="00042BEC">
        <w:rPr>
          <w:rFonts w:ascii="Arial Unicode MS" w:eastAsia="Arial Unicode MS" w:hAnsi="Arial Unicode MS" w:cs="Arial Unicode MS" w:hint="cs"/>
          <w:sz w:val="28"/>
          <w:szCs w:val="28"/>
          <w:cs/>
          <w:lang w:bidi="hi-IN"/>
        </w:rPr>
        <w:t>,</w:t>
      </w:r>
      <w:r w:rsidR="00230772">
        <w:rPr>
          <w:rFonts w:ascii="Arial Unicode MS" w:eastAsia="Arial Unicode MS" w:hAnsi="Arial Unicode MS" w:cs="Arial Unicode MS" w:hint="cs"/>
          <w:sz w:val="28"/>
          <w:szCs w:val="28"/>
          <w:cs/>
          <w:lang w:bidi="hi-IN"/>
        </w:rPr>
        <w:t xml:space="preserve"> वे </w:t>
      </w:r>
      <w:r w:rsidR="00042BEC">
        <w:rPr>
          <w:rFonts w:ascii="Arial Unicode MS" w:eastAsia="Arial Unicode MS" w:hAnsi="Arial Unicode MS" w:cs="Arial Unicode MS" w:hint="cs"/>
          <w:sz w:val="28"/>
          <w:szCs w:val="28"/>
          <w:cs/>
          <w:lang w:bidi="hi-IN"/>
        </w:rPr>
        <w:t>संवेदनशीलता का उत्तुंग शिखर - एवरेस्ट हैं।</w:t>
      </w:r>
    </w:p>
    <w:p w:rsidR="00042BEC" w:rsidRDefault="0081752C" w:rsidP="006E3244">
      <w:pPr>
        <w:spacing w:after="0" w:line="240" w:lineRule="auto"/>
        <w:ind w:firstLine="720"/>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 xml:space="preserve">अब मोटी तौर पर वेदों में दो विभाग हैं। एक तो है व्यक्तिगत अनुभूति की अभिव्यक्ति और दूसरा है उस अनुभूति का, उस समझ का नित्य जीवन में किस तरह से समन्वय, समायोजन तथा संबंध लगाया जाय। </w:t>
      </w:r>
      <w:r w:rsidR="00F35B63">
        <w:rPr>
          <w:rFonts w:ascii="Arial Unicode MS" w:eastAsia="Arial Unicode MS" w:hAnsi="Arial Unicode MS" w:cs="Arial Unicode MS" w:hint="cs"/>
          <w:sz w:val="28"/>
          <w:szCs w:val="28"/>
          <w:cs/>
          <w:lang w:bidi="hi-IN"/>
        </w:rPr>
        <w:t>इसे</w:t>
      </w:r>
      <w:r>
        <w:rPr>
          <w:rFonts w:ascii="Arial Unicode MS" w:eastAsia="Arial Unicode MS" w:hAnsi="Arial Unicode MS" w:cs="Arial Unicode MS" w:hint="cs"/>
          <w:sz w:val="28"/>
          <w:szCs w:val="28"/>
          <w:cs/>
          <w:lang w:bidi="hi-IN"/>
        </w:rPr>
        <w:t xml:space="preserve"> कर्मकाण्ड से संबंधित या विधिविधान के संबंधित </w:t>
      </w:r>
      <w:r w:rsidR="00F35B63">
        <w:rPr>
          <w:rFonts w:ascii="Arial Unicode MS" w:eastAsia="Arial Unicode MS" w:hAnsi="Arial Unicode MS" w:cs="Arial Unicode MS" w:hint="cs"/>
          <w:sz w:val="28"/>
          <w:szCs w:val="28"/>
          <w:cs/>
          <w:lang w:bidi="hi-IN"/>
        </w:rPr>
        <w:t>-</w:t>
      </w:r>
      <w:r>
        <w:rPr>
          <w:rFonts w:ascii="Arial Unicode MS" w:eastAsia="Arial Unicode MS" w:hAnsi="Arial Unicode MS" w:cs="Arial Unicode MS" w:hint="cs"/>
          <w:sz w:val="28"/>
          <w:szCs w:val="28"/>
          <w:cs/>
          <w:lang w:bidi="hi-IN"/>
        </w:rPr>
        <w:t xml:space="preserve"> </w:t>
      </w:r>
      <w:r w:rsidR="00F35B63">
        <w:rPr>
          <w:rFonts w:ascii="Arial Unicode MS" w:eastAsia="Arial Unicode MS" w:hAnsi="Arial Unicode MS" w:cs="Arial Unicode MS" w:hint="cs"/>
          <w:sz w:val="28"/>
          <w:szCs w:val="28"/>
          <w:cs/>
          <w:lang w:bidi="hi-IN"/>
        </w:rPr>
        <w:t xml:space="preserve">कर्मात्मक </w:t>
      </w:r>
      <w:r w:rsidR="00F35B63">
        <w:rPr>
          <w:rFonts w:ascii="Arial Unicode MS" w:eastAsia="Arial Unicode MS" w:hAnsi="Arial Unicode MS" w:cs="Arial Unicode MS" w:hint="cs"/>
          <w:sz w:val="28"/>
          <w:szCs w:val="28"/>
          <w:cs/>
          <w:lang w:bidi="hi-IN"/>
        </w:rPr>
        <w:lastRenderedPageBreak/>
        <w:t xml:space="preserve">कहा जाता है </w:t>
      </w:r>
      <w:r>
        <w:rPr>
          <w:rFonts w:ascii="Arial Unicode MS" w:eastAsia="Arial Unicode MS" w:hAnsi="Arial Unicode MS" w:cs="Arial Unicode MS" w:hint="cs"/>
          <w:sz w:val="28"/>
          <w:szCs w:val="28"/>
          <w:cs/>
          <w:lang w:bidi="hi-IN"/>
        </w:rPr>
        <w:t xml:space="preserve">और दूसरे को </w:t>
      </w:r>
      <w:r w:rsidR="00F35B63">
        <w:rPr>
          <w:rFonts w:ascii="Arial Unicode MS" w:eastAsia="Arial Unicode MS" w:hAnsi="Arial Unicode MS" w:cs="Arial Unicode MS" w:hint="cs"/>
          <w:sz w:val="28"/>
          <w:szCs w:val="28"/>
          <w:cs/>
          <w:lang w:bidi="hi-IN"/>
        </w:rPr>
        <w:t xml:space="preserve">समझ के स्तर पर  - ज्ञानात्मक कहा जाता है। </w:t>
      </w:r>
      <w:r w:rsidR="00546D48">
        <w:rPr>
          <w:rFonts w:ascii="Arial Unicode MS" w:eastAsia="Arial Unicode MS" w:hAnsi="Arial Unicode MS" w:cs="Arial Unicode MS" w:hint="cs"/>
          <w:sz w:val="28"/>
          <w:szCs w:val="28"/>
          <w:cs/>
          <w:lang w:bidi="hi-IN"/>
        </w:rPr>
        <w:t>इसप्रकार मोटे तौर पर इसका दो में विभाजन किया गया है।</w:t>
      </w:r>
    </w:p>
    <w:p w:rsidR="00546D48" w:rsidRDefault="00546D48" w:rsidP="00546D48">
      <w:pPr>
        <w:spacing w:after="0" w:line="240" w:lineRule="auto"/>
        <w:jc w:val="center"/>
        <w:rPr>
          <w:rFonts w:ascii="Arial Unicode MS" w:eastAsia="Arial Unicode MS" w:hAnsi="Arial Unicode MS" w:cs="Arial Unicode MS"/>
          <w:b/>
          <w:bCs/>
          <w:sz w:val="28"/>
          <w:szCs w:val="28"/>
          <w:lang w:bidi="hi-IN"/>
        </w:rPr>
      </w:pPr>
      <w:r w:rsidRPr="00546D48">
        <w:rPr>
          <w:rFonts w:ascii="Arial Unicode MS" w:eastAsia="Arial Unicode MS" w:hAnsi="Arial Unicode MS" w:cs="Arial Unicode MS" w:hint="cs"/>
          <w:b/>
          <w:bCs/>
          <w:sz w:val="28"/>
          <w:szCs w:val="28"/>
          <w:cs/>
          <w:lang w:bidi="hi-IN"/>
        </w:rPr>
        <w:t>उपनिषद्‍</w:t>
      </w:r>
    </w:p>
    <w:p w:rsidR="00546D48" w:rsidRDefault="00546D48"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t>हम वेदों के अंत में आ</w:t>
      </w:r>
      <w:r w:rsidR="00987AB1">
        <w:rPr>
          <w:rFonts w:ascii="Arial Unicode MS" w:eastAsia="Arial Unicode MS" w:hAnsi="Arial Unicode MS" w:cs="Arial Unicode MS" w:hint="cs"/>
          <w:sz w:val="28"/>
          <w:szCs w:val="28"/>
          <w:cs/>
          <w:lang w:bidi="hi-IN"/>
        </w:rPr>
        <w:t xml:space="preserve">ने वाले उपनिषद्‍ </w:t>
      </w:r>
      <w:r>
        <w:rPr>
          <w:rFonts w:ascii="Arial Unicode MS" w:eastAsia="Arial Unicode MS" w:hAnsi="Arial Unicode MS" w:cs="Arial Unicode MS" w:hint="cs"/>
          <w:sz w:val="28"/>
          <w:szCs w:val="28"/>
          <w:cs/>
          <w:lang w:bidi="hi-IN"/>
        </w:rPr>
        <w:t>देख रहे हैं।</w:t>
      </w:r>
      <w:r w:rsidR="00987AB1">
        <w:rPr>
          <w:rFonts w:ascii="Arial Unicode MS" w:eastAsia="Arial Unicode MS" w:hAnsi="Arial Unicode MS" w:cs="Arial Unicode MS" w:hint="cs"/>
          <w:sz w:val="28"/>
          <w:szCs w:val="28"/>
          <w:cs/>
          <w:lang w:bidi="hi-IN"/>
        </w:rPr>
        <w:t xml:space="preserve"> वेदों की अभिव्यक्ति का अंतिम चरण, जो ऐतिहासिक दॄष्टि से भी अंत में ही आया है। हम वेदों की अभिव्यक्ति के चरमबिंदु पर या शिखर पर नहीं किंतु वेदांत पर - वेदों के अंत पर - आ रहे हैं। वेदिक काल के अंतिम चरण पर जो उपनिषदों का काल है उस पर, आ रहे हैं। अब हम उपनिषद्‍ देखेंगे।</w:t>
      </w:r>
    </w:p>
    <w:p w:rsidR="00EA09FB" w:rsidRDefault="00987AB1" w:rsidP="00546D48">
      <w:pPr>
        <w:spacing w:after="0" w:line="240" w:lineRule="auto"/>
        <w:jc w:val="both"/>
        <w:rPr>
          <w:rFonts w:ascii="Arial Unicode MS" w:eastAsia="Arial Unicode MS" w:hAnsi="Arial Unicode MS" w:cs="Arial Unicode MS"/>
          <w:sz w:val="28"/>
          <w:szCs w:val="28"/>
          <w:lang w:bidi="hi-IN"/>
        </w:rPr>
      </w:pPr>
      <w:r>
        <w:rPr>
          <w:rFonts w:ascii="Arial Unicode MS" w:eastAsia="Arial Unicode MS" w:hAnsi="Arial Unicode MS" w:cs="Arial Unicode MS" w:hint="cs"/>
          <w:sz w:val="28"/>
          <w:szCs w:val="28"/>
          <w:cs/>
          <w:lang w:bidi="hi-IN"/>
        </w:rPr>
        <w:tab/>
      </w:r>
      <w:r w:rsidRPr="00987AB1">
        <w:rPr>
          <w:rFonts w:ascii="Arial Unicode MS" w:eastAsia="Arial Unicode MS" w:hAnsi="Arial Unicode MS" w:cs="Arial Unicode MS" w:hint="cs"/>
          <w:i/>
          <w:iCs/>
          <w:sz w:val="28"/>
          <w:szCs w:val="28"/>
          <w:cs/>
          <w:lang w:bidi="hi-IN"/>
        </w:rPr>
        <w:t>‘उप’</w:t>
      </w:r>
      <w:r>
        <w:rPr>
          <w:rFonts w:ascii="Arial Unicode MS" w:eastAsia="Arial Unicode MS" w:hAnsi="Arial Unicode MS" w:cs="Arial Unicode MS" w:hint="cs"/>
          <w:sz w:val="28"/>
          <w:szCs w:val="28"/>
          <w:cs/>
          <w:lang w:bidi="hi-IN"/>
        </w:rPr>
        <w:t xml:space="preserve"> का मतलब है ‘समीप’ और </w:t>
      </w:r>
      <w:r w:rsidRPr="00987AB1">
        <w:rPr>
          <w:rFonts w:ascii="Arial Unicode MS" w:eastAsia="Arial Unicode MS" w:hAnsi="Arial Unicode MS" w:cs="Arial Unicode MS" w:hint="cs"/>
          <w:i/>
          <w:iCs/>
          <w:sz w:val="28"/>
          <w:szCs w:val="28"/>
          <w:cs/>
          <w:lang w:bidi="hi-IN"/>
        </w:rPr>
        <w:t>‘षद्‍’</w:t>
      </w:r>
      <w:r>
        <w:rPr>
          <w:rFonts w:ascii="Arial Unicode MS" w:eastAsia="Arial Unicode MS" w:hAnsi="Arial Unicode MS" w:cs="Arial Unicode MS" w:hint="cs"/>
          <w:sz w:val="28"/>
          <w:szCs w:val="28"/>
          <w:cs/>
          <w:lang w:bidi="hi-IN"/>
        </w:rPr>
        <w:t xml:space="preserve"> का मतलब है बैठना।</w:t>
      </w:r>
      <w:r w:rsidR="00D9681F">
        <w:rPr>
          <w:rFonts w:ascii="Arial Unicode MS" w:eastAsia="Arial Unicode MS" w:hAnsi="Arial Unicode MS" w:cs="Arial Unicode MS" w:hint="cs"/>
          <w:sz w:val="28"/>
          <w:szCs w:val="28"/>
          <w:cs/>
          <w:lang w:bidi="hi-IN"/>
        </w:rPr>
        <w:t xml:space="preserve"> शिष्य गुरू के चरणॊं में बैठता है तथा जीवंत वाणी ग्रहण करता है। प्राचीन भारतीयों का जीवंत वाणी का कागज पर लेखांकन कर, आगे की पीढियों को सौंपनें में विश्वास नहीं था। गुरू तथा शिष्य एक साथ बैठ कर वेदों का तथा उपनिषदों का अध्ययन किया जाता था। लिखे हुए शब्द अथवा पुस्तकों को वे लोग मृत शब्द मानते थे। गुरू तथा शिष्य के ऐक्य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समन्वय </w:t>
      </w:r>
      <w:r w:rsidR="007D129D">
        <w:rPr>
          <w:rFonts w:ascii="Arial Unicode MS" w:eastAsia="Arial Unicode MS" w:hAnsi="Arial Unicode MS" w:cs="Arial Unicode MS" w:hint="cs"/>
          <w:sz w:val="28"/>
          <w:szCs w:val="28"/>
          <w:cs/>
          <w:lang w:bidi="hi-IN"/>
        </w:rPr>
        <w:t>में</w:t>
      </w:r>
      <w:r w:rsidR="00D9681F">
        <w:rPr>
          <w:rFonts w:ascii="Arial Unicode MS" w:eastAsia="Arial Unicode MS" w:hAnsi="Arial Unicode MS" w:cs="Arial Unicode MS" w:hint="cs"/>
          <w:sz w:val="28"/>
          <w:szCs w:val="28"/>
          <w:cs/>
          <w:lang w:bidi="hi-IN"/>
        </w:rPr>
        <w:t xml:space="preserve"> जो समझ फलित हुई वही उपनिषद्‍ कहलाया। उपनिषद्‍</w:t>
      </w:r>
      <w:r w:rsidR="00344BCC">
        <w:rPr>
          <w:rFonts w:ascii="Arial Unicode MS" w:eastAsia="Arial Unicode MS" w:hAnsi="Arial Unicode MS" w:cs="Arial Unicode MS" w:hint="cs"/>
          <w:sz w:val="28"/>
          <w:szCs w:val="28"/>
          <w:cs/>
          <w:lang w:bidi="hi-IN"/>
        </w:rPr>
        <w:t xml:space="preserve"> इस शब्द</w:t>
      </w:r>
      <w:r w:rsidR="00D9681F">
        <w:rPr>
          <w:rFonts w:ascii="Arial Unicode MS" w:eastAsia="Arial Unicode MS" w:hAnsi="Arial Unicode MS" w:cs="Arial Unicode MS" w:hint="cs"/>
          <w:sz w:val="28"/>
          <w:szCs w:val="28"/>
          <w:cs/>
          <w:lang w:bidi="hi-IN"/>
        </w:rPr>
        <w:t xml:space="preserve"> का अर्थ अत्यंत सुंदर है।</w:t>
      </w:r>
      <w:r w:rsidR="007D129D">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जब गुरु तथा शिष्य एक दूसरे के समीप समन्वय में जीवन के मौलिक, बुनियादी विषयों पर घटित जो संवाद फलित होता है - उप</w:t>
      </w:r>
      <w:r w:rsidR="006216D6">
        <w:rPr>
          <w:rFonts w:ascii="Arial Unicode MS" w:eastAsia="Arial Unicode MS" w:hAnsi="Arial Unicode MS" w:cs="Arial Unicode MS" w:hint="cs"/>
          <w:sz w:val="28"/>
          <w:szCs w:val="28"/>
          <w:cs/>
          <w:lang w:bidi="hi-IN"/>
        </w:rPr>
        <w:t xml:space="preserve"> </w:t>
      </w:r>
      <w:r w:rsidR="00344BCC">
        <w:rPr>
          <w:rFonts w:ascii="Arial Unicode MS" w:eastAsia="Arial Unicode MS" w:hAnsi="Arial Unicode MS" w:cs="Arial Unicode MS" w:hint="cs"/>
          <w:sz w:val="28"/>
          <w:szCs w:val="28"/>
          <w:cs/>
          <w:lang w:bidi="hi-IN"/>
        </w:rPr>
        <w:t>निषद्‍ - साथ रहते हुए संवाद होना।</w:t>
      </w:r>
    </w:p>
    <w:p w:rsidR="00987AB1" w:rsidRDefault="00EA09FB"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ab/>
        <w:t>प्राचीन शिक्षा पद्धति मृत शब्दों की नहीं वरना जीवंत शब्दों की शिक्षा पद्धति थी।</w:t>
      </w:r>
      <w:r w:rsidR="00344BCC">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विद्यार्थियों ने पुस्तक को हाथ लगाना </w:t>
      </w:r>
      <w:r w:rsidR="00CF0CB8">
        <w:rPr>
          <w:rFonts w:ascii="Arial Unicode MS" w:eastAsia="Arial Unicode MS" w:hAnsi="Arial Unicode MS" w:cs="Arial Unicode MS" w:hint="cs"/>
          <w:sz w:val="28"/>
          <w:szCs w:val="28"/>
          <w:cs/>
          <w:lang w:bidi="hi-IN"/>
        </w:rPr>
        <w:t>तथा</w:t>
      </w:r>
      <w:r>
        <w:rPr>
          <w:rFonts w:ascii="Arial Unicode MS" w:eastAsia="Arial Unicode MS" w:hAnsi="Arial Unicode MS" w:cs="Arial Unicode MS" w:hint="cs"/>
          <w:sz w:val="28"/>
          <w:szCs w:val="28"/>
          <w:cs/>
          <w:lang w:bidi="hi-IN"/>
        </w:rPr>
        <w:t xml:space="preserve"> कागज पर लिखना अपेक्षित नहीं था। क्योंकि ऐसा करने से आप अपना समझा हुआ कागज को सौंप देते हैं तथा खुद भूल जाते हैं।</w:t>
      </w:r>
      <w:r w:rsidR="00CF0CB8">
        <w:rPr>
          <w:rFonts w:ascii="Arial Unicode MS" w:eastAsia="Arial Unicode MS" w:hAnsi="Arial Unicode MS" w:cs="Arial Unicode MS" w:hint="cs"/>
          <w:sz w:val="28"/>
          <w:szCs w:val="28"/>
          <w:cs/>
          <w:lang w:bidi="hi-IN"/>
        </w:rPr>
        <w:t xml:space="preserve"> जब तक आप कागज को सौंपते नहीं हैं तबतक वह आपमें आपकी चेतना का आशय बनकर रहता है।</w:t>
      </w:r>
      <w:r w:rsidR="00A12E53">
        <w:rPr>
          <w:rFonts w:ascii="Arial Unicode MS" w:eastAsia="Arial Unicode MS" w:hAnsi="Arial Unicode MS" w:cs="Arial Unicode MS" w:hint="cs"/>
          <w:sz w:val="28"/>
          <w:szCs w:val="28"/>
          <w:cs/>
          <w:lang w:bidi="hi-IN"/>
        </w:rPr>
        <w:t xml:space="preserve"> </w:t>
      </w:r>
      <w:r w:rsidR="00CF0CB8">
        <w:rPr>
          <w:rFonts w:ascii="Arial Unicode MS" w:eastAsia="Arial Unicode MS" w:hAnsi="Arial Unicode MS" w:cs="Arial Unicode MS" w:hint="cs"/>
          <w:sz w:val="28"/>
          <w:szCs w:val="28"/>
          <w:cs/>
          <w:lang w:bidi="hi-IN"/>
        </w:rPr>
        <w:t>लेकिन जैसे ही आप लिख लेते हैं वैसे ही आपने याद रखने की जबाबदारी उस कागज पर</w:t>
      </w:r>
      <w:r w:rsidR="00435F6B">
        <w:rPr>
          <w:rFonts w:ascii="Arial Unicode MS" w:eastAsia="Arial Unicode MS" w:hAnsi="Arial Unicode MS" w:cs="Arial Unicode MS" w:hint="cs"/>
          <w:sz w:val="28"/>
          <w:szCs w:val="28"/>
          <w:cs/>
          <w:lang w:bidi="hi-IN"/>
        </w:rPr>
        <w:t>, उस कॅसेट पर या विडियो पर</w:t>
      </w:r>
      <w:r w:rsidR="00CF0CB8">
        <w:rPr>
          <w:rFonts w:ascii="Arial Unicode MS" w:eastAsia="Arial Unicode MS" w:hAnsi="Arial Unicode MS" w:cs="Arial Unicode MS" w:hint="cs"/>
          <w:sz w:val="28"/>
          <w:szCs w:val="28"/>
          <w:cs/>
          <w:lang w:bidi="hi-IN"/>
        </w:rPr>
        <w:t xml:space="preserve"> छोड दी है</w:t>
      </w:r>
      <w:r w:rsidR="00A12E53">
        <w:rPr>
          <w:rFonts w:ascii="Arial Unicode MS" w:eastAsia="Arial Unicode MS" w:hAnsi="Arial Unicode MS" w:cs="Arial Unicode MS" w:hint="cs"/>
          <w:sz w:val="28"/>
          <w:szCs w:val="28"/>
          <w:cs/>
          <w:lang w:bidi="hi-IN"/>
        </w:rPr>
        <w:t>।</w:t>
      </w:r>
      <w:r w:rsidR="00435F6B">
        <w:rPr>
          <w:rFonts w:ascii="Arial Unicode MS" w:eastAsia="Arial Unicode MS" w:hAnsi="Arial Unicode MS" w:cs="Arial Unicode MS" w:hint="cs"/>
          <w:sz w:val="28"/>
          <w:szCs w:val="28"/>
          <w:cs/>
          <w:lang w:bidi="hi-IN"/>
        </w:rPr>
        <w:t xml:space="preserve"> </w:t>
      </w:r>
      <w:r w:rsidR="00A12E53">
        <w:rPr>
          <w:rFonts w:ascii="Arial Unicode MS" w:eastAsia="Arial Unicode MS" w:hAnsi="Arial Unicode MS" w:cs="Arial Unicode MS" w:hint="cs"/>
          <w:sz w:val="28"/>
          <w:szCs w:val="28"/>
          <w:cs/>
          <w:lang w:bidi="hi-IN"/>
        </w:rPr>
        <w:t xml:space="preserve">ऐसा करने से </w:t>
      </w:r>
      <w:r w:rsidR="00435F6B">
        <w:rPr>
          <w:rFonts w:ascii="Arial Unicode MS" w:eastAsia="Arial Unicode MS" w:hAnsi="Arial Unicode MS" w:cs="Arial Unicode MS" w:hint="cs"/>
          <w:sz w:val="28"/>
          <w:szCs w:val="28"/>
          <w:cs/>
          <w:lang w:bidi="hi-IN"/>
        </w:rPr>
        <w:t>अपने भीतर उस समझ को समाये रखने की संवेदनशीलता कम होती जाती है।</w:t>
      </w:r>
      <w:r w:rsidR="00A12E53">
        <w:rPr>
          <w:rFonts w:ascii="Arial Unicode MS" w:eastAsia="Arial Unicode MS" w:hAnsi="Arial Unicode MS" w:cs="Arial Unicode MS" w:hint="cs"/>
          <w:sz w:val="28"/>
          <w:szCs w:val="28"/>
          <w:cs/>
          <w:lang w:bidi="hi-IN"/>
        </w:rPr>
        <w:t xml:space="preserve"> हम जिस जमाने में आज जी रहे हैं वहाँ एक ओर तो विज्ञान तथा तकनीक ने हमारा भौतिक जीवन समृद्ध कर दिया है और दूसरी ओर हमारी मानसिकता दरिद्री होती चली जा रही है। हम संवेदनशीलता में दिन-ब-दिन गरीब होते चले जा रहे हैं क्योंकि विज्ञान तथा तंत्रज्ञान ने दी हुई सुविधाओं को हमारे सभी संवेदनशीलता के साथ किये जाने वाले काम </w:t>
      </w:r>
      <w:r w:rsidR="002A2121">
        <w:rPr>
          <w:rFonts w:ascii="Arial Unicode MS" w:eastAsia="Arial Unicode MS" w:hAnsi="Arial Unicode MS" w:cs="Arial Unicode MS" w:hint="cs"/>
          <w:sz w:val="28"/>
          <w:szCs w:val="28"/>
          <w:cs/>
          <w:lang w:bidi="hi-IN"/>
        </w:rPr>
        <w:t xml:space="preserve">जैसे स्मृति में रखना, समय पर याद करना इत्यादि </w:t>
      </w:r>
      <w:r w:rsidR="00DB174D">
        <w:rPr>
          <w:rFonts w:ascii="Arial Unicode MS" w:eastAsia="Arial Unicode MS" w:hAnsi="Arial Unicode MS" w:cs="Arial Unicode MS" w:hint="cs"/>
          <w:sz w:val="28"/>
          <w:szCs w:val="28"/>
          <w:cs/>
          <w:lang w:bidi="hi-IN"/>
        </w:rPr>
        <w:t>सौंप रहे हैं।</w:t>
      </w:r>
      <w:r w:rsidR="002A2121">
        <w:rPr>
          <w:rFonts w:ascii="Arial Unicode MS" w:eastAsia="Arial Unicode MS" w:hAnsi="Arial Unicode MS" w:cs="Arial Unicode MS" w:hint="cs"/>
          <w:sz w:val="28"/>
          <w:szCs w:val="28"/>
          <w:cs/>
          <w:lang w:bidi="hi-IN"/>
        </w:rPr>
        <w:t xml:space="preserve"> सभी कुछ जैसे हिसाब करना, याद रखना इ. मशीनों द्वारा किया जाने लगा है। तो आप अपनी संवेदनशीलता खो देते हैं, स्मृति का पैनापन, समझ की अभिनवता खो देते हैं क्योंकि अब वह सब आपके लिये मृत शब्द बन गये हैं। </w:t>
      </w:r>
      <w:r w:rsidR="00346429">
        <w:rPr>
          <w:rFonts w:ascii="Arial Unicode MS" w:eastAsia="Arial Unicode MS" w:hAnsi="Arial Unicode MS" w:cs="Arial Unicode MS" w:hint="cs"/>
          <w:sz w:val="28"/>
          <w:szCs w:val="28"/>
          <w:cs/>
          <w:lang w:bidi="hi-IN"/>
        </w:rPr>
        <w:t xml:space="preserve">आपकी संवेदनशीलता स्तंभित बन जाती है तथा जीवंत शब्दों के जरिये, संचरण के जरिये पाई गयी शिक्षा आपका श्वास बन जाती है। जीवंत शब्दोंमें, उनके पीछे की संचरित ऊर्जा, उन शब्दों के पीछे ज्वलंत जीवन रहता है। ऐसा सुंदर यह ‘उपनिषद्‍’ शब्द है। </w:t>
      </w:r>
    </w:p>
    <w:p w:rsidR="00346429" w:rsidRDefault="00346429"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ab/>
      </w:r>
      <w:r w:rsidR="00D655ED">
        <w:rPr>
          <w:rFonts w:ascii="Arial Unicode MS" w:eastAsia="Arial Unicode MS" w:hAnsi="Arial Unicode MS" w:cs="Arial Unicode MS" w:hint="cs"/>
          <w:sz w:val="28"/>
          <w:szCs w:val="28"/>
          <w:cs/>
          <w:lang w:bidi="hi-IN"/>
        </w:rPr>
        <w:t xml:space="preserve">अब हम ईशावास्य उपनिषद्‍’ जो की </w:t>
      </w:r>
      <w:r>
        <w:rPr>
          <w:rFonts w:ascii="Arial Unicode MS" w:eastAsia="Arial Unicode MS" w:hAnsi="Arial Unicode MS" w:cs="Arial Unicode MS" w:hint="cs"/>
          <w:sz w:val="28"/>
          <w:szCs w:val="28"/>
          <w:cs/>
          <w:lang w:bidi="hi-IN"/>
        </w:rPr>
        <w:t>औपनिषदिक शिक्षा का</w:t>
      </w:r>
      <w:r w:rsidR="00D655ED">
        <w:rPr>
          <w:rFonts w:ascii="Arial Unicode MS" w:eastAsia="Arial Unicode MS" w:hAnsi="Arial Unicode MS" w:cs="Arial Unicode MS" w:hint="cs"/>
          <w:sz w:val="28"/>
          <w:szCs w:val="28"/>
          <w:cs/>
          <w:lang w:bidi="hi-IN"/>
        </w:rPr>
        <w:t xml:space="preserve"> </w:t>
      </w:r>
      <w:r>
        <w:rPr>
          <w:rFonts w:ascii="Arial Unicode MS" w:eastAsia="Arial Unicode MS" w:hAnsi="Arial Unicode MS" w:cs="Arial Unicode MS" w:hint="cs"/>
          <w:sz w:val="28"/>
          <w:szCs w:val="28"/>
          <w:cs/>
          <w:lang w:bidi="hi-IN"/>
        </w:rPr>
        <w:t xml:space="preserve">सार है </w:t>
      </w:r>
      <w:r w:rsidR="00D655ED">
        <w:rPr>
          <w:rFonts w:ascii="Arial Unicode MS" w:eastAsia="Arial Unicode MS" w:hAnsi="Arial Unicode MS" w:cs="Arial Unicode MS" w:hint="cs"/>
          <w:sz w:val="28"/>
          <w:szCs w:val="28"/>
          <w:cs/>
          <w:lang w:bidi="hi-IN"/>
        </w:rPr>
        <w:t xml:space="preserve">उसकी ओर आते हैं। </w:t>
      </w:r>
      <w:r w:rsidR="00E317E9">
        <w:rPr>
          <w:rFonts w:ascii="Arial Unicode MS" w:eastAsia="Arial Unicode MS" w:hAnsi="Arial Unicode MS" w:cs="Arial Unicode MS" w:hint="cs"/>
          <w:sz w:val="28"/>
          <w:szCs w:val="28"/>
          <w:cs/>
          <w:lang w:bidi="hi-IN"/>
        </w:rPr>
        <w:t xml:space="preserve">आज </w:t>
      </w:r>
      <w:r w:rsidR="00D655ED">
        <w:rPr>
          <w:rFonts w:ascii="Arial Unicode MS" w:eastAsia="Arial Unicode MS" w:hAnsi="Arial Unicode MS" w:cs="Arial Unicode MS" w:hint="cs"/>
          <w:sz w:val="28"/>
          <w:szCs w:val="28"/>
          <w:cs/>
          <w:lang w:bidi="hi-IN"/>
        </w:rPr>
        <w:t>करीब १०८ उपनिषद्‍ उपलब्ध हैं।</w:t>
      </w:r>
      <w:r w:rsidR="00E317E9">
        <w:rPr>
          <w:rFonts w:ascii="Arial Unicode MS" w:eastAsia="Arial Unicode MS" w:hAnsi="Arial Unicode MS" w:cs="Arial Unicode MS" w:hint="cs"/>
          <w:sz w:val="28"/>
          <w:szCs w:val="28"/>
          <w:cs/>
          <w:lang w:bidi="hi-IN"/>
        </w:rPr>
        <w:t xml:space="preserve"> उनमे से दस उपनिषद्‍ महत्व के माने गये हैं और उन दस उपनिषदों में इशावास्य प्रथम है। सभी उपनिषदों के नाम बता कर आपकी चेतना को </w:t>
      </w:r>
      <w:r w:rsidR="00E317E9">
        <w:rPr>
          <w:rFonts w:ascii="Arial Unicode MS" w:eastAsia="Arial Unicode MS" w:hAnsi="Arial Unicode MS" w:cs="Arial Unicode MS" w:hint="cs"/>
          <w:sz w:val="28"/>
          <w:szCs w:val="28"/>
          <w:cs/>
          <w:lang w:bidi="hi-IN"/>
        </w:rPr>
        <w:lastRenderedPageBreak/>
        <w:t xml:space="preserve">उलझाने से कोई मतलब नहीं है लेकिन फिर भी मैं आपको नाम बता सकती हूँ </w:t>
      </w:r>
      <w:r w:rsidR="00E317E9">
        <w:rPr>
          <w:rFonts w:ascii="Arial Unicode MS" w:eastAsia="Arial Unicode MS" w:hAnsi="Arial Unicode MS" w:cs="Arial Unicode MS"/>
          <w:sz w:val="28"/>
          <w:szCs w:val="28"/>
          <w:cs/>
          <w:lang w:bidi="hi-IN"/>
        </w:rPr>
        <w:t>–</w:t>
      </w:r>
      <w:r w:rsidR="00E317E9">
        <w:rPr>
          <w:rFonts w:ascii="Arial Unicode MS" w:eastAsia="Arial Unicode MS" w:hAnsi="Arial Unicode MS" w:cs="Arial Unicode MS" w:hint="cs"/>
          <w:sz w:val="28"/>
          <w:szCs w:val="28"/>
          <w:cs/>
          <w:lang w:bidi="hi-IN"/>
        </w:rPr>
        <w:t xml:space="preserve"> इश,</w:t>
      </w:r>
      <w:r w:rsidR="00EE4FB9">
        <w:rPr>
          <w:rFonts w:ascii="Arial Unicode MS" w:eastAsia="Arial Unicode MS" w:hAnsi="Arial Unicode MS" w:cs="Arial Unicode MS" w:hint="cs"/>
          <w:sz w:val="28"/>
          <w:szCs w:val="28"/>
          <w:cs/>
          <w:lang w:bidi="hi-IN"/>
        </w:rPr>
        <w:t xml:space="preserve"> केन, कठ</w:t>
      </w:r>
      <w:r w:rsidR="00E317E9">
        <w:rPr>
          <w:rFonts w:ascii="Arial Unicode MS" w:eastAsia="Arial Unicode MS" w:hAnsi="Arial Unicode MS" w:cs="Arial Unicode MS" w:hint="cs"/>
          <w:sz w:val="28"/>
          <w:szCs w:val="28"/>
          <w:cs/>
          <w:lang w:bidi="hi-IN"/>
        </w:rPr>
        <w:t xml:space="preserve">, प्रश्न, मुन्डक, मन्डुक्य, तैतरीय, ऐतरेयम, छांदोग्य, बृहदारण्यक - ऐसे दस उपनिषद्‍ हैं। </w:t>
      </w:r>
      <w:r w:rsidR="00C57A12">
        <w:rPr>
          <w:rFonts w:ascii="Arial Unicode MS" w:eastAsia="Arial Unicode MS" w:hAnsi="Arial Unicode MS" w:cs="Arial Unicode MS" w:hint="cs"/>
          <w:sz w:val="28"/>
          <w:szCs w:val="28"/>
          <w:cs/>
          <w:lang w:bidi="hi-IN"/>
        </w:rPr>
        <w:t>ये अत्यंत दिलचस्प उपनिषद्‍ हैं और अब हम प्रथम उपनिषद्‍, ईशवास्य उपनिषद्‍ की ओर मुडते हैं।</w:t>
      </w:r>
    </w:p>
    <w:p w:rsidR="00C57A12" w:rsidRDefault="00C57A12" w:rsidP="00546D48">
      <w:pPr>
        <w:spacing w:after="0" w:line="240" w:lineRule="auto"/>
        <w:jc w:val="both"/>
        <w:rPr>
          <w:rFonts w:ascii="Arial Unicode MS" w:eastAsia="Arial Unicode MS" w:hAnsi="Arial Unicode MS" w:cs="Arial Unicode MS" w:hint="cs"/>
          <w:sz w:val="28"/>
          <w:szCs w:val="28"/>
          <w:lang w:bidi="hi-IN"/>
        </w:rPr>
      </w:pPr>
      <w:r>
        <w:rPr>
          <w:rFonts w:ascii="Arial Unicode MS" w:eastAsia="Arial Unicode MS" w:hAnsi="Arial Unicode MS" w:cs="Arial Unicode MS" w:hint="cs"/>
          <w:sz w:val="28"/>
          <w:szCs w:val="28"/>
          <w:cs/>
          <w:lang w:bidi="hi-IN"/>
        </w:rPr>
        <w:tab/>
        <w:t>‘ईश’ शब्द व्याप्ति की ओर निर्देश करता है। आपने ईश यह शब्द आपके पातंजली योगसूत्रों में भी सुना होगा। ‘</w:t>
      </w:r>
      <w:r w:rsidR="00EE4FB9">
        <w:rPr>
          <w:rFonts w:ascii="Arial Unicode MS" w:eastAsia="Arial Unicode MS" w:hAnsi="Arial Unicode MS" w:cs="Arial Unicode MS" w:hint="cs"/>
          <w:sz w:val="28"/>
          <w:szCs w:val="28"/>
          <w:cs/>
          <w:lang w:bidi="hi-IN"/>
        </w:rPr>
        <w:t>ईश्वरप्रणिधाना</w:t>
      </w:r>
      <w:r>
        <w:rPr>
          <w:rFonts w:ascii="Arial Unicode MS" w:eastAsia="Arial Unicode MS" w:hAnsi="Arial Unicode MS" w:cs="Arial Unicode MS" w:hint="cs"/>
          <w:sz w:val="28"/>
          <w:szCs w:val="28"/>
          <w:cs/>
          <w:lang w:bidi="hi-IN"/>
        </w:rPr>
        <w:t xml:space="preserve">द्वा’ ऐसा एक सूत्र पातंजली योग सूत्रों में भी आता है। ईश्वर शब्द की उत्पत्ति ‘ईश’ </w:t>
      </w:r>
      <w:r w:rsidR="00EE4FB9">
        <w:rPr>
          <w:rFonts w:ascii="Arial Unicode MS" w:eastAsia="Arial Unicode MS" w:hAnsi="Arial Unicode MS" w:cs="Arial Unicode MS" w:hint="cs"/>
          <w:sz w:val="28"/>
          <w:szCs w:val="28"/>
          <w:cs/>
          <w:lang w:bidi="hi-IN"/>
        </w:rPr>
        <w:t xml:space="preserve">- ईशते, </w:t>
      </w:r>
      <w:r>
        <w:rPr>
          <w:rFonts w:ascii="Arial Unicode MS" w:eastAsia="Arial Unicode MS" w:hAnsi="Arial Unicode MS" w:cs="Arial Unicode MS" w:hint="cs"/>
          <w:sz w:val="28"/>
          <w:szCs w:val="28"/>
          <w:cs/>
          <w:lang w:bidi="hi-IN"/>
        </w:rPr>
        <w:t>इस मूल धातु से हुई है। ईशते, व्याप्</w:t>
      </w:r>
      <w:r w:rsidR="00516FFE">
        <w:rPr>
          <w:rFonts w:ascii="Arial Unicode MS" w:eastAsia="Arial Unicode MS" w:hAnsi="Arial Unicode MS" w:cs="Arial Unicode MS" w:hint="cs"/>
          <w:sz w:val="28"/>
          <w:szCs w:val="28"/>
          <w:cs/>
          <w:lang w:bidi="hi-IN"/>
        </w:rPr>
        <w:t>त, सर्वव्यापी</w:t>
      </w:r>
      <w:r>
        <w:rPr>
          <w:rFonts w:ascii="Arial Unicode MS" w:eastAsia="Arial Unicode MS" w:hAnsi="Arial Unicode MS" w:cs="Arial Unicode MS" w:hint="cs"/>
          <w:sz w:val="28"/>
          <w:szCs w:val="28"/>
          <w:cs/>
          <w:lang w:bidi="hi-IN"/>
        </w:rPr>
        <w:t>। व्याप्त से</w:t>
      </w:r>
      <w:r w:rsidR="00516FFE">
        <w:rPr>
          <w:rFonts w:ascii="Arial Unicode MS" w:eastAsia="Arial Unicode MS" w:hAnsi="Arial Unicode MS" w:cs="Arial Unicode MS" w:hint="cs"/>
          <w:sz w:val="28"/>
          <w:szCs w:val="28"/>
          <w:cs/>
          <w:lang w:bidi="hi-IN"/>
        </w:rPr>
        <w:t xml:space="preserve"> मतलब है उसके भीतर घुसना, अपने सार तत्व से पूरा भिगो देना, अपने चेतनत्व से भर देना। उसे व्याप्त कहते हैं। व्याप्त का मतलब केवल उपर से ढँकना नहीं है।</w:t>
      </w:r>
      <w:r>
        <w:rPr>
          <w:rFonts w:ascii="Arial Unicode MS" w:eastAsia="Arial Unicode MS" w:hAnsi="Arial Unicode MS" w:cs="Arial Unicode MS" w:hint="cs"/>
          <w:sz w:val="28"/>
          <w:szCs w:val="28"/>
          <w:cs/>
          <w:lang w:bidi="hi-IN"/>
        </w:rPr>
        <w:t xml:space="preserve"> </w:t>
      </w:r>
      <w:r w:rsidR="00EE4FB9">
        <w:rPr>
          <w:rFonts w:ascii="Arial Unicode MS" w:eastAsia="Arial Unicode MS" w:hAnsi="Arial Unicode MS" w:cs="Arial Unicode MS" w:hint="cs"/>
          <w:sz w:val="28"/>
          <w:szCs w:val="28"/>
          <w:cs/>
          <w:lang w:bidi="hi-IN"/>
        </w:rPr>
        <w:t xml:space="preserve">केवल ऊपर से ओढ देना, अच्छादित कर देना नहीं जैसे आप चिट्ठी को लिफाफे में रख देते हैं। यह विश्व दिव्यत्व से अच्छादित नहीं है। दिव्यत्व सबमें भीत घुसा हुआ है। व्याप्त है। वह प्रत्येक अभिव्यक्ति का अस्तित्व है। </w:t>
      </w:r>
      <w:r w:rsidR="00B013C0">
        <w:rPr>
          <w:rFonts w:ascii="Arial Unicode MS" w:eastAsia="Arial Unicode MS" w:hAnsi="Arial Unicode MS" w:cs="Arial Unicode MS" w:hint="cs"/>
          <w:sz w:val="28"/>
          <w:szCs w:val="28"/>
          <w:cs/>
          <w:lang w:bidi="hi-IN"/>
        </w:rPr>
        <w:t xml:space="preserve">व्याप्त, जिसमें व्याप्त हुआ है उसका सारतत्व हो जाना - </w:t>
      </w:r>
      <w:r w:rsidR="00EE4FB9">
        <w:rPr>
          <w:rFonts w:ascii="Arial Unicode MS" w:eastAsia="Arial Unicode MS" w:hAnsi="Arial Unicode MS" w:cs="Arial Unicode MS" w:hint="cs"/>
          <w:sz w:val="28"/>
          <w:szCs w:val="28"/>
          <w:cs/>
          <w:lang w:bidi="hi-IN"/>
        </w:rPr>
        <w:t>ईश शब्द का यह अर्थ है</w:t>
      </w:r>
      <w:r w:rsidR="00B013C0">
        <w:rPr>
          <w:rFonts w:ascii="Arial Unicode MS" w:eastAsia="Arial Unicode MS" w:hAnsi="Arial Unicode MS" w:cs="Arial Unicode MS" w:hint="cs"/>
          <w:sz w:val="28"/>
          <w:szCs w:val="28"/>
          <w:cs/>
          <w:lang w:bidi="hi-IN"/>
        </w:rPr>
        <w:t xml:space="preserve">। इस शब्द के अर्थ को हम आगे भी देखेंगे किंतु अगर हम कहते हैं ईश, ईश्वर एक तृण पाती में व्याप्त </w:t>
      </w:r>
      <w:r w:rsidR="00E36E03">
        <w:rPr>
          <w:rFonts w:ascii="Arial Unicode MS" w:eastAsia="Arial Unicode MS" w:hAnsi="Arial Unicode MS" w:cs="Arial Unicode MS" w:hint="cs"/>
          <w:sz w:val="28"/>
          <w:szCs w:val="28"/>
          <w:cs/>
          <w:lang w:bidi="hi-IN"/>
        </w:rPr>
        <w:t xml:space="preserve">है। इसका मतलब है कि उस तृण पाती में, उसके </w:t>
      </w:r>
      <w:r w:rsidR="00B013C0">
        <w:rPr>
          <w:rFonts w:ascii="Arial Unicode MS" w:eastAsia="Arial Unicode MS" w:hAnsi="Arial Unicode MS" w:cs="Arial Unicode MS" w:hint="cs"/>
          <w:sz w:val="28"/>
          <w:szCs w:val="28"/>
          <w:cs/>
          <w:lang w:bidi="hi-IN"/>
        </w:rPr>
        <w:t xml:space="preserve">आकार तथा रूप </w:t>
      </w:r>
      <w:r w:rsidR="00E36E03">
        <w:rPr>
          <w:rFonts w:ascii="Arial Unicode MS" w:eastAsia="Arial Unicode MS" w:hAnsi="Arial Unicode MS" w:cs="Arial Unicode MS" w:hint="cs"/>
          <w:sz w:val="28"/>
          <w:szCs w:val="28"/>
          <w:cs/>
          <w:lang w:bidi="hi-IN"/>
        </w:rPr>
        <w:t>से वैसे ही</w:t>
      </w:r>
      <w:r w:rsidR="00B013C0">
        <w:rPr>
          <w:rFonts w:ascii="Arial Unicode MS" w:eastAsia="Arial Unicode MS" w:hAnsi="Arial Unicode MS" w:cs="Arial Unicode MS" w:hint="cs"/>
          <w:sz w:val="28"/>
          <w:szCs w:val="28"/>
          <w:cs/>
          <w:lang w:bidi="hi-IN"/>
        </w:rPr>
        <w:t xml:space="preserve"> स्थान तथा काल से सीमित</w:t>
      </w:r>
      <w:r w:rsidR="00E36E03">
        <w:rPr>
          <w:rFonts w:ascii="Arial Unicode MS" w:eastAsia="Arial Unicode MS" w:hAnsi="Arial Unicode MS" w:cs="Arial Unicode MS" w:hint="cs"/>
          <w:sz w:val="28"/>
          <w:szCs w:val="28"/>
          <w:cs/>
          <w:lang w:bidi="hi-IN"/>
        </w:rPr>
        <w:t>,</w:t>
      </w:r>
      <w:r w:rsidR="00B013C0">
        <w:rPr>
          <w:rFonts w:ascii="Arial Unicode MS" w:eastAsia="Arial Unicode MS" w:hAnsi="Arial Unicode MS" w:cs="Arial Unicode MS" w:hint="cs"/>
          <w:sz w:val="28"/>
          <w:szCs w:val="28"/>
          <w:cs/>
          <w:lang w:bidi="hi-IN"/>
        </w:rPr>
        <w:t xml:space="preserve"> </w:t>
      </w:r>
      <w:r w:rsidR="00E36E03">
        <w:rPr>
          <w:rFonts w:ascii="Arial Unicode MS" w:eastAsia="Arial Unicode MS" w:hAnsi="Arial Unicode MS" w:cs="Arial Unicode MS" w:hint="cs"/>
          <w:sz w:val="28"/>
          <w:szCs w:val="28"/>
          <w:cs/>
          <w:lang w:bidi="hi-IN"/>
        </w:rPr>
        <w:t xml:space="preserve">दिव्यत्व के सभी गुणधर्म आप देख सकेंगे। </w:t>
      </w:r>
      <w:r w:rsidR="00647620">
        <w:rPr>
          <w:rFonts w:ascii="Arial Unicode MS" w:eastAsia="Arial Unicode MS" w:hAnsi="Arial Unicode MS" w:cs="Arial Unicode MS" w:hint="cs"/>
          <w:sz w:val="28"/>
          <w:szCs w:val="28"/>
          <w:cs/>
          <w:lang w:bidi="hi-IN"/>
        </w:rPr>
        <w:t xml:space="preserve">यह सीमित तरीके से रहेगा किंतु मौलिक ऊर्जा तत्व से व्याप्त होगा जरूर। तो ईशवास्य उपनिषद्‍ एक ऐसा उपनिषद्‍ है जो परम सत्य </w:t>
      </w:r>
      <w:r w:rsidR="00217DCB">
        <w:rPr>
          <w:rFonts w:ascii="Arial Unicode MS" w:eastAsia="Arial Unicode MS" w:hAnsi="Arial Unicode MS" w:cs="Arial Unicode MS" w:hint="cs"/>
          <w:sz w:val="28"/>
          <w:szCs w:val="28"/>
          <w:cs/>
          <w:lang w:bidi="hi-IN"/>
        </w:rPr>
        <w:t>के सर्व व्यापी</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असली</w:t>
      </w:r>
      <w:r w:rsidR="00647620">
        <w:rPr>
          <w:rFonts w:ascii="Arial Unicode MS" w:eastAsia="Arial Unicode MS" w:hAnsi="Arial Unicode MS" w:cs="Arial Unicode MS" w:hint="cs"/>
          <w:sz w:val="28"/>
          <w:szCs w:val="28"/>
          <w:cs/>
          <w:lang w:bidi="hi-IN"/>
        </w:rPr>
        <w:t xml:space="preserve"> सारतत्व </w:t>
      </w:r>
      <w:r w:rsidR="00217DCB">
        <w:rPr>
          <w:rFonts w:ascii="Arial Unicode MS" w:eastAsia="Arial Unicode MS" w:hAnsi="Arial Unicode MS" w:cs="Arial Unicode MS" w:hint="cs"/>
          <w:sz w:val="28"/>
          <w:szCs w:val="28"/>
          <w:cs/>
          <w:lang w:bidi="hi-IN"/>
        </w:rPr>
        <w:t>के बारे में, जिसने समूचे विश्व को व्याप्त कर रखा है</w:t>
      </w:r>
      <w:r w:rsidR="00217DCB" w:rsidRPr="00217DCB">
        <w:rPr>
          <w:rFonts w:ascii="Arial Unicode MS" w:eastAsia="Arial Unicode MS" w:hAnsi="Arial Unicode MS" w:cs="Arial Unicode MS" w:hint="cs"/>
          <w:sz w:val="28"/>
          <w:szCs w:val="28"/>
          <w:cs/>
          <w:lang w:bidi="hi-IN"/>
        </w:rPr>
        <w:t xml:space="preserve"> </w:t>
      </w:r>
      <w:r w:rsidR="00217DCB">
        <w:rPr>
          <w:rFonts w:ascii="Arial Unicode MS" w:eastAsia="Arial Unicode MS" w:hAnsi="Arial Unicode MS" w:cs="Arial Unicode MS" w:hint="cs"/>
          <w:sz w:val="28"/>
          <w:szCs w:val="28"/>
          <w:cs/>
          <w:lang w:bidi="hi-IN"/>
        </w:rPr>
        <w:t xml:space="preserve">उसके बारे में बताता है। </w:t>
      </w:r>
    </w:p>
    <w:p w:rsidR="00B349A8" w:rsidRPr="00B04BC1" w:rsidRDefault="00B349A8" w:rsidP="00546D48">
      <w:pPr>
        <w:spacing w:after="0" w:line="240" w:lineRule="auto"/>
        <w:jc w:val="both"/>
        <w:rPr>
          <w:rFonts w:ascii="Arial Unicode MS" w:eastAsia="Arial Unicode MS" w:hAnsi="Arial Unicode MS" w:cs="Arial Unicode MS" w:hint="cs"/>
          <w:sz w:val="28"/>
          <w:szCs w:val="28"/>
          <w:cs/>
          <w:lang w:bidi="hi-IN"/>
        </w:rPr>
      </w:pPr>
      <w:r w:rsidRPr="00B349A8">
        <w:rPr>
          <w:rFonts w:ascii="Arial Unicode MS" w:eastAsia="Arial Unicode MS" w:hAnsi="Arial Unicode MS" w:cs="Arial Unicode MS" w:hint="cs"/>
          <w:i/>
          <w:iCs/>
          <w:sz w:val="28"/>
          <w:szCs w:val="28"/>
          <w:cs/>
          <w:lang w:bidi="hi-IN"/>
        </w:rPr>
        <w:t>ईशावास्यम्‍ इदं सर्वं यत्‍ किं च जगत्यां जगत्‍</w:t>
      </w:r>
      <w:r>
        <w:rPr>
          <w:rFonts w:ascii="Arial Unicode MS" w:eastAsia="Arial Unicode MS" w:hAnsi="Arial Unicode MS" w:cs="Arial Unicode MS" w:hint="cs"/>
          <w:sz w:val="28"/>
          <w:szCs w:val="28"/>
          <w:cs/>
          <w:lang w:bidi="hi-IN"/>
        </w:rPr>
        <w:t xml:space="preserve"> । संस्कृत में </w:t>
      </w:r>
      <w:r w:rsidRPr="00B349A8">
        <w:rPr>
          <w:rFonts w:ascii="Arial Unicode MS" w:eastAsia="Arial Unicode MS" w:hAnsi="Arial Unicode MS" w:cs="Arial Unicode MS" w:hint="cs"/>
          <w:i/>
          <w:iCs/>
          <w:sz w:val="28"/>
          <w:szCs w:val="28"/>
          <w:cs/>
          <w:lang w:bidi="hi-IN"/>
        </w:rPr>
        <w:t>‘जगत्‍’</w:t>
      </w:r>
      <w:r>
        <w:rPr>
          <w:rFonts w:ascii="Arial Unicode MS" w:eastAsia="Arial Unicode MS" w:hAnsi="Arial Unicode MS" w:cs="Arial Unicode MS" w:hint="cs"/>
          <w:sz w:val="28"/>
          <w:szCs w:val="28"/>
          <w:cs/>
          <w:lang w:bidi="hi-IN"/>
        </w:rPr>
        <w:t xml:space="preserve"> का मतलब होता है वह जिसमें गति है, हलचल है, जो हमेशा ही गतिमान है, जिसमें ऊर्जा है। ‘जगत्‍’ </w:t>
      </w:r>
      <w:r w:rsidR="00B04BC1">
        <w:rPr>
          <w:rFonts w:ascii="Arial Unicode MS" w:eastAsia="Arial Unicode MS" w:hAnsi="Arial Unicode MS" w:cs="Arial Unicode MS" w:hint="cs"/>
          <w:sz w:val="28"/>
          <w:szCs w:val="28"/>
          <w:cs/>
          <w:lang w:bidi="hi-IN"/>
        </w:rPr>
        <w:t>-</w:t>
      </w:r>
      <w:r w:rsidRPr="00B349A8">
        <w:rPr>
          <w:rFonts w:ascii="Arial Unicode MS" w:eastAsia="Arial Unicode MS" w:hAnsi="Arial Unicode MS" w:cs="Arial Unicode MS" w:hint="cs"/>
          <w:i/>
          <w:iCs/>
          <w:sz w:val="28"/>
          <w:szCs w:val="28"/>
          <w:cs/>
          <w:lang w:bidi="hi-IN"/>
        </w:rPr>
        <w:t>‘गतिशीलम्‍ जगत्‍’</w:t>
      </w:r>
      <w:r w:rsidR="00B04BC1">
        <w:rPr>
          <w:rFonts w:ascii="Arial Unicode MS" w:eastAsia="Arial Unicode MS" w:hAnsi="Arial Unicode MS" w:cs="Arial Unicode MS" w:hint="cs"/>
          <w:i/>
          <w:iCs/>
          <w:sz w:val="28"/>
          <w:szCs w:val="28"/>
          <w:cs/>
          <w:lang w:bidi="hi-IN"/>
        </w:rPr>
        <w:t xml:space="preserve"> </w:t>
      </w:r>
      <w:r w:rsidR="00B04BC1">
        <w:rPr>
          <w:rFonts w:ascii="Arial Unicode MS" w:eastAsia="Arial Unicode MS" w:hAnsi="Arial Unicode MS" w:cs="Arial Unicode MS" w:hint="cs"/>
          <w:sz w:val="28"/>
          <w:szCs w:val="28"/>
          <w:cs/>
          <w:lang w:bidi="hi-IN"/>
        </w:rPr>
        <w:t>वह जिसमें गति है, हलचल है, ऊर्जा है और विभिन्न तरीके से, विभिन्न अघाडियों पर</w:t>
      </w:r>
      <w:r w:rsidR="00B04BC1" w:rsidRPr="00B04BC1">
        <w:rPr>
          <w:rFonts w:ascii="Arial Unicode MS" w:eastAsia="Arial Unicode MS" w:hAnsi="Arial Unicode MS" w:cs="Arial Unicode MS" w:hint="cs"/>
          <w:sz w:val="28"/>
          <w:szCs w:val="28"/>
          <w:cs/>
          <w:lang w:bidi="hi-IN"/>
        </w:rPr>
        <w:t xml:space="preserve"> </w:t>
      </w:r>
      <w:r w:rsidR="00B04BC1">
        <w:rPr>
          <w:rFonts w:ascii="Arial Unicode MS" w:eastAsia="Arial Unicode MS" w:hAnsi="Arial Unicode MS" w:cs="Arial Unicode MS" w:hint="cs"/>
          <w:sz w:val="28"/>
          <w:szCs w:val="28"/>
          <w:cs/>
          <w:lang w:bidi="hi-IN"/>
        </w:rPr>
        <w:t xml:space="preserve">सतत हलचल है।  </w:t>
      </w:r>
    </w:p>
    <w:sectPr w:rsidR="00B349A8" w:rsidRPr="00B04BC1" w:rsidSect="001A0F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unga">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3378C"/>
    <w:rsid w:val="00035E50"/>
    <w:rsid w:val="00042BEC"/>
    <w:rsid w:val="00053EBC"/>
    <w:rsid w:val="000A0416"/>
    <w:rsid w:val="000E221B"/>
    <w:rsid w:val="00157CE7"/>
    <w:rsid w:val="00162797"/>
    <w:rsid w:val="00173AE9"/>
    <w:rsid w:val="0017726E"/>
    <w:rsid w:val="00191729"/>
    <w:rsid w:val="001A0F2A"/>
    <w:rsid w:val="001B121D"/>
    <w:rsid w:val="001B2C32"/>
    <w:rsid w:val="001E6838"/>
    <w:rsid w:val="00217DCB"/>
    <w:rsid w:val="00230772"/>
    <w:rsid w:val="0023378C"/>
    <w:rsid w:val="002A2121"/>
    <w:rsid w:val="002C018E"/>
    <w:rsid w:val="002C436E"/>
    <w:rsid w:val="002F173C"/>
    <w:rsid w:val="003018AE"/>
    <w:rsid w:val="00310E1F"/>
    <w:rsid w:val="00341A96"/>
    <w:rsid w:val="00344BCC"/>
    <w:rsid w:val="00346429"/>
    <w:rsid w:val="003604D9"/>
    <w:rsid w:val="003936CB"/>
    <w:rsid w:val="003964D5"/>
    <w:rsid w:val="003B432F"/>
    <w:rsid w:val="003B6915"/>
    <w:rsid w:val="003E515D"/>
    <w:rsid w:val="00412AE1"/>
    <w:rsid w:val="00435F6B"/>
    <w:rsid w:val="0047751F"/>
    <w:rsid w:val="0048333C"/>
    <w:rsid w:val="00486EF1"/>
    <w:rsid w:val="0049429D"/>
    <w:rsid w:val="00494D76"/>
    <w:rsid w:val="004B141D"/>
    <w:rsid w:val="004B6950"/>
    <w:rsid w:val="00516FFE"/>
    <w:rsid w:val="00536E13"/>
    <w:rsid w:val="00542DB6"/>
    <w:rsid w:val="00544DAE"/>
    <w:rsid w:val="00546D48"/>
    <w:rsid w:val="0055591B"/>
    <w:rsid w:val="00567727"/>
    <w:rsid w:val="005768E4"/>
    <w:rsid w:val="005E01E3"/>
    <w:rsid w:val="006057D6"/>
    <w:rsid w:val="006065C0"/>
    <w:rsid w:val="00615DB1"/>
    <w:rsid w:val="006216D6"/>
    <w:rsid w:val="006403BC"/>
    <w:rsid w:val="00646217"/>
    <w:rsid w:val="00647620"/>
    <w:rsid w:val="00685B72"/>
    <w:rsid w:val="006B5185"/>
    <w:rsid w:val="006E3244"/>
    <w:rsid w:val="00707E74"/>
    <w:rsid w:val="007343BD"/>
    <w:rsid w:val="00737843"/>
    <w:rsid w:val="00740706"/>
    <w:rsid w:val="00791AFC"/>
    <w:rsid w:val="007A29E6"/>
    <w:rsid w:val="007A5717"/>
    <w:rsid w:val="007B25F2"/>
    <w:rsid w:val="007B679C"/>
    <w:rsid w:val="007C0CA5"/>
    <w:rsid w:val="007D129D"/>
    <w:rsid w:val="007D43E6"/>
    <w:rsid w:val="007E6E22"/>
    <w:rsid w:val="007E6FC9"/>
    <w:rsid w:val="007F0439"/>
    <w:rsid w:val="007F6490"/>
    <w:rsid w:val="007F7A4A"/>
    <w:rsid w:val="0081752C"/>
    <w:rsid w:val="00823896"/>
    <w:rsid w:val="00851AC6"/>
    <w:rsid w:val="0089660B"/>
    <w:rsid w:val="008A052C"/>
    <w:rsid w:val="00902FA0"/>
    <w:rsid w:val="00907744"/>
    <w:rsid w:val="00912A94"/>
    <w:rsid w:val="00915EDF"/>
    <w:rsid w:val="00921F66"/>
    <w:rsid w:val="00943097"/>
    <w:rsid w:val="00946472"/>
    <w:rsid w:val="00961419"/>
    <w:rsid w:val="00987AB1"/>
    <w:rsid w:val="009C6030"/>
    <w:rsid w:val="009D4030"/>
    <w:rsid w:val="009F14E2"/>
    <w:rsid w:val="00A12E53"/>
    <w:rsid w:val="00A93DFA"/>
    <w:rsid w:val="00AB2459"/>
    <w:rsid w:val="00AB3779"/>
    <w:rsid w:val="00AB6A17"/>
    <w:rsid w:val="00AC06C1"/>
    <w:rsid w:val="00B013C0"/>
    <w:rsid w:val="00B0297E"/>
    <w:rsid w:val="00B04BC1"/>
    <w:rsid w:val="00B349A8"/>
    <w:rsid w:val="00B61714"/>
    <w:rsid w:val="00B86977"/>
    <w:rsid w:val="00B93713"/>
    <w:rsid w:val="00BA1F57"/>
    <w:rsid w:val="00BA32C2"/>
    <w:rsid w:val="00BB1DF3"/>
    <w:rsid w:val="00C5038C"/>
    <w:rsid w:val="00C53F4F"/>
    <w:rsid w:val="00C57A12"/>
    <w:rsid w:val="00C65F64"/>
    <w:rsid w:val="00C70A87"/>
    <w:rsid w:val="00C8664C"/>
    <w:rsid w:val="00CD6473"/>
    <w:rsid w:val="00CF0CB8"/>
    <w:rsid w:val="00CF3BE3"/>
    <w:rsid w:val="00D138E9"/>
    <w:rsid w:val="00D30573"/>
    <w:rsid w:val="00D41643"/>
    <w:rsid w:val="00D655ED"/>
    <w:rsid w:val="00D712E5"/>
    <w:rsid w:val="00D936D6"/>
    <w:rsid w:val="00D9681F"/>
    <w:rsid w:val="00DA173D"/>
    <w:rsid w:val="00DB174D"/>
    <w:rsid w:val="00DD6130"/>
    <w:rsid w:val="00DD702F"/>
    <w:rsid w:val="00E317E9"/>
    <w:rsid w:val="00E36E03"/>
    <w:rsid w:val="00E73611"/>
    <w:rsid w:val="00EA09FB"/>
    <w:rsid w:val="00EA2768"/>
    <w:rsid w:val="00EE4FB9"/>
    <w:rsid w:val="00F2063A"/>
    <w:rsid w:val="00F2193B"/>
    <w:rsid w:val="00F2380E"/>
    <w:rsid w:val="00F271B0"/>
    <w:rsid w:val="00F33A27"/>
    <w:rsid w:val="00F35B63"/>
    <w:rsid w:val="00F82736"/>
    <w:rsid w:val="00FA5891"/>
    <w:rsid w:val="00FB6AC6"/>
    <w:rsid w:val="00FC3D10"/>
    <w:rsid w:val="00FE1D51"/>
    <w:rsid w:val="00FE53F3"/>
    <w:rsid w:val="00FF480B"/>
  </w:rsids>
  <m:mathPr>
    <m:mathFont m:val="Cambria Math"/>
    <m:brkBin m:val="before"/>
    <m:brkBinSub m:val="--"/>
    <m:smallFrac m:val="off"/>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F2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27473FE-C415-4E2C-9AD0-E2E6ABF2DD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3553</TotalTime>
  <Pages>9</Pages>
  <Words>3160</Words>
  <Characters>18013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SKS</dc:creator>
  <cp:keywords/>
  <dc:description/>
  <cp:lastModifiedBy>SKS</cp:lastModifiedBy>
  <cp:revision>44</cp:revision>
  <dcterms:created xsi:type="dcterms:W3CDTF">2016-10-15T08:47:00Z</dcterms:created>
  <dcterms:modified xsi:type="dcterms:W3CDTF">2017-01-01T13:59:00Z</dcterms:modified>
</cp:coreProperties>
</file>